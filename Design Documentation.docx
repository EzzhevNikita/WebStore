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48C" w:rsidRPr="0006566A" w:rsidRDefault="0006566A">
      <w:pPr>
        <w:rPr>
          <w:b/>
          <w:sz w:val="26"/>
          <w:szCs w:val="26"/>
          <w:lang w:val="en-GB"/>
        </w:rPr>
      </w:pPr>
      <w:r w:rsidRPr="0006566A">
        <w:rPr>
          <w:b/>
          <w:sz w:val="26"/>
          <w:szCs w:val="26"/>
          <w:lang w:val="en-GB"/>
        </w:rPr>
        <w:t xml:space="preserve">Documentation for </w:t>
      </w:r>
      <w:proofErr w:type="spellStart"/>
      <w:r w:rsidRPr="0006566A">
        <w:rPr>
          <w:b/>
          <w:sz w:val="26"/>
          <w:szCs w:val="26"/>
          <w:lang w:val="en-GB"/>
        </w:rPr>
        <w:t>WebStore</w:t>
      </w:r>
      <w:proofErr w:type="spellEnd"/>
    </w:p>
    <w:p w:rsidR="0006566A" w:rsidRDefault="0006566A">
      <w:pPr>
        <w:rPr>
          <w:lang w:val="en-GB"/>
        </w:rPr>
      </w:pPr>
    </w:p>
    <w:p w:rsidR="0006566A" w:rsidRPr="004422C6" w:rsidRDefault="0006566A" w:rsidP="004422C6">
      <w:pPr>
        <w:pStyle w:val="a3"/>
        <w:numPr>
          <w:ilvl w:val="0"/>
          <w:numId w:val="1"/>
        </w:numPr>
        <w:rPr>
          <w:b/>
          <w:sz w:val="24"/>
          <w:szCs w:val="24"/>
          <w:lang w:val="en-GB"/>
        </w:rPr>
      </w:pPr>
      <w:r w:rsidRPr="004422C6">
        <w:rPr>
          <w:b/>
          <w:sz w:val="24"/>
          <w:szCs w:val="24"/>
          <w:lang w:val="en-GB"/>
        </w:rPr>
        <w:t>Design Documentation</w:t>
      </w:r>
    </w:p>
    <w:p w:rsidR="0006566A" w:rsidRDefault="0006566A">
      <w:pPr>
        <w:rPr>
          <w:b/>
          <w:sz w:val="24"/>
          <w:szCs w:val="24"/>
          <w:lang w:val="en-GB"/>
        </w:rPr>
      </w:pPr>
    </w:p>
    <w:p w:rsidR="0006566A" w:rsidRPr="00760B00" w:rsidRDefault="0006566A" w:rsidP="004422C6">
      <w:pPr>
        <w:pStyle w:val="a3"/>
        <w:numPr>
          <w:ilvl w:val="1"/>
          <w:numId w:val="1"/>
        </w:numPr>
        <w:rPr>
          <w:b/>
          <w:sz w:val="20"/>
          <w:szCs w:val="20"/>
          <w:lang w:val="en-GB"/>
        </w:rPr>
      </w:pPr>
      <w:r w:rsidRPr="00760B00">
        <w:rPr>
          <w:b/>
          <w:sz w:val="20"/>
          <w:szCs w:val="20"/>
          <w:lang w:val="en-GB"/>
        </w:rPr>
        <w:t>DB S</w:t>
      </w:r>
      <w:r w:rsidR="00F635DF">
        <w:rPr>
          <w:b/>
          <w:sz w:val="20"/>
          <w:szCs w:val="20"/>
          <w:lang w:val="en-GB"/>
        </w:rPr>
        <w:t>c</w:t>
      </w:r>
      <w:r w:rsidRPr="00760B00">
        <w:rPr>
          <w:b/>
          <w:sz w:val="20"/>
          <w:szCs w:val="20"/>
          <w:lang w:val="en-GB"/>
        </w:rPr>
        <w:t xml:space="preserve">heme: </w:t>
      </w:r>
    </w:p>
    <w:p w:rsidR="004422C6" w:rsidRDefault="004422C6">
      <w:pPr>
        <w:rPr>
          <w:sz w:val="20"/>
          <w:szCs w:val="20"/>
          <w:lang w:val="en-GB"/>
        </w:rPr>
      </w:pPr>
    </w:p>
    <w:p w:rsidR="004422C6" w:rsidRDefault="00B14C91">
      <w:pPr>
        <w:rPr>
          <w:sz w:val="20"/>
          <w:szCs w:val="20"/>
          <w:lang w:val="en-GB"/>
        </w:rPr>
      </w:pPr>
      <w:r w:rsidRPr="00B14C91">
        <w:rPr>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249pt">
            <v:imagedata r:id="rId8" o:title="DBSheme"/>
          </v:shape>
        </w:pict>
      </w:r>
    </w:p>
    <w:p w:rsidR="004422C6" w:rsidRDefault="00FF0325" w:rsidP="00FF0325">
      <w:pPr>
        <w:ind w:firstLine="360"/>
        <w:rPr>
          <w:sz w:val="20"/>
          <w:szCs w:val="20"/>
          <w:lang w:val="en-GB"/>
        </w:rPr>
      </w:pPr>
      <w:r w:rsidRPr="00FF0325">
        <w:rPr>
          <w:b/>
          <w:sz w:val="20"/>
          <w:szCs w:val="20"/>
          <w:lang w:val="en-GB"/>
        </w:rPr>
        <w:t>User</w:t>
      </w:r>
      <w:r>
        <w:rPr>
          <w:sz w:val="20"/>
          <w:szCs w:val="20"/>
          <w:lang w:val="en-GB"/>
        </w:rPr>
        <w:t xml:space="preserve"> table is used for storing user data</w:t>
      </w:r>
    </w:p>
    <w:p w:rsidR="00FF0325" w:rsidRDefault="00FF0325" w:rsidP="00FF0325">
      <w:pPr>
        <w:ind w:firstLine="360"/>
        <w:rPr>
          <w:sz w:val="20"/>
          <w:szCs w:val="20"/>
          <w:lang w:val="en-GB"/>
        </w:rPr>
      </w:pPr>
      <w:r w:rsidRPr="00FF0325">
        <w:rPr>
          <w:b/>
          <w:sz w:val="20"/>
          <w:szCs w:val="20"/>
          <w:lang w:val="en-GB"/>
        </w:rPr>
        <w:t>Role</w:t>
      </w:r>
      <w:r>
        <w:rPr>
          <w:b/>
          <w:sz w:val="20"/>
          <w:szCs w:val="20"/>
          <w:lang w:val="en-GB"/>
        </w:rPr>
        <w:t xml:space="preserve"> </w:t>
      </w:r>
      <w:r>
        <w:rPr>
          <w:sz w:val="20"/>
          <w:szCs w:val="20"/>
          <w:lang w:val="en-GB"/>
        </w:rPr>
        <w:t>table store a list of user roles that used in app</w:t>
      </w:r>
    </w:p>
    <w:p w:rsidR="00771DEA" w:rsidRDefault="00FF0325" w:rsidP="00771DEA">
      <w:pPr>
        <w:ind w:firstLine="360"/>
        <w:rPr>
          <w:sz w:val="20"/>
          <w:szCs w:val="20"/>
          <w:lang w:val="en-GB"/>
        </w:rPr>
      </w:pPr>
      <w:proofErr w:type="spellStart"/>
      <w:r w:rsidRPr="00FF0325">
        <w:rPr>
          <w:b/>
          <w:sz w:val="20"/>
          <w:szCs w:val="20"/>
          <w:lang w:val="en-GB"/>
        </w:rPr>
        <w:t>User_in_Role</w:t>
      </w:r>
      <w:proofErr w:type="spellEnd"/>
      <w:r>
        <w:rPr>
          <w:sz w:val="20"/>
          <w:szCs w:val="20"/>
          <w:lang w:val="en-GB"/>
        </w:rPr>
        <w:t xml:space="preserve"> table stores data for role matching to the user</w:t>
      </w:r>
    </w:p>
    <w:p w:rsidR="00771DEA" w:rsidRDefault="00771DEA" w:rsidP="00771DEA">
      <w:pPr>
        <w:ind w:firstLine="360"/>
        <w:rPr>
          <w:sz w:val="20"/>
          <w:szCs w:val="20"/>
          <w:lang w:val="en-GB"/>
        </w:rPr>
      </w:pPr>
      <w:r w:rsidRPr="00771DEA">
        <w:rPr>
          <w:b/>
          <w:sz w:val="20"/>
          <w:szCs w:val="20"/>
          <w:lang w:val="en-GB"/>
        </w:rPr>
        <w:t xml:space="preserve"> </w:t>
      </w:r>
      <w:r>
        <w:rPr>
          <w:b/>
          <w:sz w:val="20"/>
          <w:szCs w:val="20"/>
          <w:lang w:val="en-GB"/>
        </w:rPr>
        <w:t xml:space="preserve">Basket </w:t>
      </w:r>
      <w:r w:rsidRPr="00771DEA">
        <w:rPr>
          <w:sz w:val="20"/>
          <w:szCs w:val="20"/>
          <w:lang w:val="en-GB"/>
        </w:rPr>
        <w:t>table is used to save current user cart</w:t>
      </w:r>
    </w:p>
    <w:p w:rsidR="00771DEA" w:rsidRPr="00262B24" w:rsidRDefault="00771DEA" w:rsidP="00771DEA">
      <w:pPr>
        <w:ind w:firstLine="360"/>
        <w:rPr>
          <w:sz w:val="20"/>
          <w:szCs w:val="20"/>
          <w:lang w:val="en-GB"/>
        </w:rPr>
      </w:pPr>
      <w:proofErr w:type="spellStart"/>
      <w:r w:rsidRPr="00771DEA">
        <w:rPr>
          <w:b/>
          <w:sz w:val="20"/>
          <w:szCs w:val="20"/>
          <w:lang w:val="en-GB"/>
        </w:rPr>
        <w:t>User_history</w:t>
      </w:r>
      <w:proofErr w:type="spellEnd"/>
      <w:r>
        <w:rPr>
          <w:sz w:val="20"/>
          <w:szCs w:val="20"/>
          <w:lang w:val="en-GB"/>
        </w:rPr>
        <w:t xml:space="preserve"> table where stores </w:t>
      </w:r>
      <w:r w:rsidRPr="00771DEA">
        <w:rPr>
          <w:sz w:val="20"/>
          <w:szCs w:val="20"/>
          <w:lang w:val="en-GB"/>
        </w:rPr>
        <w:t>for storing products from completed orders</w:t>
      </w:r>
    </w:p>
    <w:p w:rsidR="00771DEA" w:rsidRDefault="00771DEA" w:rsidP="00771DEA">
      <w:pPr>
        <w:ind w:firstLine="360"/>
        <w:rPr>
          <w:sz w:val="20"/>
          <w:szCs w:val="20"/>
          <w:lang w:val="en-GB"/>
        </w:rPr>
      </w:pPr>
      <w:r w:rsidRPr="00771DEA">
        <w:rPr>
          <w:b/>
          <w:sz w:val="20"/>
          <w:szCs w:val="20"/>
          <w:lang w:val="en-GB"/>
        </w:rPr>
        <w:t>Product</w:t>
      </w:r>
      <w:r>
        <w:rPr>
          <w:b/>
          <w:sz w:val="20"/>
          <w:szCs w:val="20"/>
          <w:lang w:val="en-GB"/>
        </w:rPr>
        <w:t xml:space="preserve"> </w:t>
      </w:r>
      <w:r w:rsidRPr="00771DEA">
        <w:rPr>
          <w:sz w:val="20"/>
          <w:szCs w:val="20"/>
          <w:lang w:val="en-GB"/>
        </w:rPr>
        <w:t>table</w:t>
      </w:r>
      <w:r>
        <w:rPr>
          <w:b/>
          <w:sz w:val="20"/>
          <w:szCs w:val="20"/>
          <w:lang w:val="en-GB"/>
        </w:rPr>
        <w:t xml:space="preserve"> </w:t>
      </w:r>
      <w:r>
        <w:rPr>
          <w:sz w:val="20"/>
          <w:szCs w:val="20"/>
          <w:lang w:val="en-GB"/>
        </w:rPr>
        <w:t>store information about products</w:t>
      </w:r>
    </w:p>
    <w:p w:rsidR="00771DEA" w:rsidRDefault="00771DEA" w:rsidP="00771DEA">
      <w:pPr>
        <w:ind w:firstLine="360"/>
        <w:rPr>
          <w:sz w:val="20"/>
          <w:szCs w:val="20"/>
          <w:lang w:val="en-GB"/>
        </w:rPr>
      </w:pPr>
      <w:r w:rsidRPr="00771DEA">
        <w:rPr>
          <w:b/>
          <w:sz w:val="20"/>
          <w:szCs w:val="20"/>
          <w:lang w:val="en-GB"/>
        </w:rPr>
        <w:t>Category</w:t>
      </w:r>
      <w:r>
        <w:rPr>
          <w:sz w:val="20"/>
          <w:szCs w:val="20"/>
          <w:lang w:val="en-GB"/>
        </w:rPr>
        <w:t xml:space="preserve"> table that contain products categories</w:t>
      </w:r>
    </w:p>
    <w:p w:rsidR="00771DEA" w:rsidRPr="00771DEA" w:rsidRDefault="00771DEA" w:rsidP="00771DEA">
      <w:pPr>
        <w:ind w:firstLine="360"/>
        <w:rPr>
          <w:sz w:val="20"/>
          <w:szCs w:val="20"/>
          <w:lang w:val="en-GB"/>
        </w:rPr>
      </w:pPr>
      <w:proofErr w:type="spellStart"/>
      <w:r w:rsidRPr="00771DEA">
        <w:rPr>
          <w:b/>
          <w:sz w:val="20"/>
          <w:szCs w:val="20"/>
          <w:lang w:val="en-GB"/>
        </w:rPr>
        <w:t>Product_in_Category</w:t>
      </w:r>
      <w:proofErr w:type="spellEnd"/>
      <w:r>
        <w:rPr>
          <w:b/>
          <w:sz w:val="20"/>
          <w:szCs w:val="20"/>
          <w:lang w:val="en-GB"/>
        </w:rPr>
        <w:t xml:space="preserve"> </w:t>
      </w:r>
      <w:r>
        <w:rPr>
          <w:sz w:val="20"/>
          <w:szCs w:val="20"/>
          <w:lang w:val="en-GB"/>
        </w:rPr>
        <w:t>stores data for category matching to the product</w:t>
      </w:r>
    </w:p>
    <w:p w:rsidR="00771DEA" w:rsidRDefault="00771DEA" w:rsidP="00771DEA">
      <w:pPr>
        <w:ind w:firstLine="360"/>
        <w:rPr>
          <w:sz w:val="20"/>
          <w:szCs w:val="20"/>
          <w:lang w:val="en-GB"/>
        </w:rPr>
      </w:pPr>
      <w:r>
        <w:rPr>
          <w:b/>
          <w:sz w:val="20"/>
          <w:szCs w:val="20"/>
          <w:lang w:val="en-GB"/>
        </w:rPr>
        <w:t xml:space="preserve">Order </w:t>
      </w:r>
      <w:r>
        <w:rPr>
          <w:sz w:val="20"/>
          <w:szCs w:val="20"/>
          <w:lang w:val="en-GB"/>
        </w:rPr>
        <w:t xml:space="preserve">table that store main data about user’s </w:t>
      </w:r>
      <w:proofErr w:type="spellStart"/>
      <w:r>
        <w:rPr>
          <w:sz w:val="20"/>
          <w:szCs w:val="20"/>
          <w:lang w:val="en-GB"/>
        </w:rPr>
        <w:t>oders</w:t>
      </w:r>
      <w:proofErr w:type="spellEnd"/>
    </w:p>
    <w:p w:rsidR="00771DEA" w:rsidRDefault="00771DEA" w:rsidP="00771DEA">
      <w:pPr>
        <w:ind w:firstLine="360"/>
        <w:rPr>
          <w:sz w:val="20"/>
          <w:szCs w:val="20"/>
          <w:lang w:val="en-GB"/>
        </w:rPr>
      </w:pPr>
      <w:proofErr w:type="spellStart"/>
      <w:r w:rsidRPr="00771DEA">
        <w:rPr>
          <w:b/>
          <w:sz w:val="20"/>
          <w:szCs w:val="20"/>
          <w:lang w:val="en-GB"/>
        </w:rPr>
        <w:t>OrderItem</w:t>
      </w:r>
      <w:proofErr w:type="spellEnd"/>
      <w:r>
        <w:rPr>
          <w:b/>
          <w:sz w:val="20"/>
          <w:szCs w:val="20"/>
          <w:lang w:val="en-GB"/>
        </w:rPr>
        <w:t xml:space="preserve"> </w:t>
      </w:r>
      <w:r>
        <w:rPr>
          <w:sz w:val="20"/>
          <w:szCs w:val="20"/>
          <w:lang w:val="en-GB"/>
        </w:rPr>
        <w:t>table that store information about products for each order</w:t>
      </w:r>
    </w:p>
    <w:p w:rsidR="00FF0325" w:rsidRPr="00771DEA" w:rsidDel="00FF0325" w:rsidRDefault="00771DEA" w:rsidP="00771DEA">
      <w:pPr>
        <w:ind w:firstLine="360"/>
        <w:rPr>
          <w:del w:id="0" w:author="Nikita" w:date="2018-01-07T16:10:00Z"/>
          <w:b/>
          <w:sz w:val="20"/>
          <w:szCs w:val="20"/>
          <w:lang w:val="en-GB"/>
        </w:rPr>
      </w:pPr>
      <w:proofErr w:type="spellStart"/>
      <w:r w:rsidRPr="00771DEA">
        <w:rPr>
          <w:b/>
          <w:sz w:val="20"/>
          <w:szCs w:val="20"/>
          <w:lang w:val="en-GB"/>
        </w:rPr>
        <w:t>Order_Status</w:t>
      </w:r>
      <w:proofErr w:type="spellEnd"/>
      <w:r>
        <w:rPr>
          <w:b/>
          <w:sz w:val="20"/>
          <w:szCs w:val="20"/>
          <w:lang w:val="en-GB"/>
        </w:rPr>
        <w:t xml:space="preserve"> </w:t>
      </w:r>
      <w:r>
        <w:rPr>
          <w:sz w:val="20"/>
          <w:szCs w:val="20"/>
          <w:lang w:val="en-GB"/>
        </w:rPr>
        <w:t>table is used for storing different order statuses</w:t>
      </w:r>
      <w:del w:id="1" w:author="Nikita" w:date="2018-01-07T16:13:00Z">
        <w:r w:rsidR="00FF0325" w:rsidRPr="00771DEA" w:rsidDel="00771DEA">
          <w:rPr>
            <w:b/>
            <w:sz w:val="20"/>
            <w:szCs w:val="20"/>
            <w:lang w:val="en-GB"/>
          </w:rPr>
          <w:delText xml:space="preserve"> </w:delText>
        </w:r>
      </w:del>
    </w:p>
    <w:p w:rsidR="00000000" w:rsidRDefault="00254C50">
      <w:pPr>
        <w:rPr>
          <w:sz w:val="20"/>
          <w:szCs w:val="20"/>
          <w:lang w:val="en-GB"/>
        </w:rPr>
        <w:pPrChange w:id="2" w:author="Nikita" w:date="2018-01-07T16:13:00Z">
          <w:pPr>
            <w:ind w:firstLine="360"/>
          </w:pPr>
        </w:pPrChange>
      </w:pPr>
    </w:p>
    <w:p w:rsidR="004422C6" w:rsidRPr="00760B00" w:rsidRDefault="004422C6" w:rsidP="004422C6">
      <w:pPr>
        <w:pStyle w:val="a3"/>
        <w:numPr>
          <w:ilvl w:val="1"/>
          <w:numId w:val="1"/>
        </w:numPr>
        <w:rPr>
          <w:b/>
          <w:sz w:val="20"/>
          <w:szCs w:val="20"/>
          <w:lang w:val="en-GB"/>
        </w:rPr>
      </w:pPr>
      <w:r w:rsidRPr="00760B00">
        <w:rPr>
          <w:b/>
          <w:sz w:val="20"/>
          <w:szCs w:val="20"/>
          <w:lang w:val="en-GB"/>
        </w:rPr>
        <w:t>Application modules description</w:t>
      </w:r>
    </w:p>
    <w:p w:rsidR="00760B00" w:rsidRDefault="009C53CD" w:rsidP="00760B00">
      <w:pPr>
        <w:pStyle w:val="a3"/>
        <w:numPr>
          <w:ilvl w:val="2"/>
          <w:numId w:val="1"/>
        </w:numPr>
        <w:rPr>
          <w:b/>
          <w:sz w:val="20"/>
          <w:szCs w:val="20"/>
          <w:lang w:val="en-GB"/>
        </w:rPr>
      </w:pPr>
      <w:r>
        <w:rPr>
          <w:b/>
          <w:sz w:val="20"/>
          <w:szCs w:val="20"/>
          <w:lang w:val="en-GB"/>
        </w:rPr>
        <w:t>DB Access Layer</w:t>
      </w:r>
    </w:p>
    <w:p w:rsidR="008E7F95" w:rsidRDefault="009C53CD" w:rsidP="009C53CD">
      <w:pPr>
        <w:ind w:left="360"/>
        <w:rPr>
          <w:sz w:val="20"/>
          <w:szCs w:val="20"/>
          <w:lang w:val="en-GB"/>
        </w:rPr>
      </w:pPr>
      <w:r>
        <w:rPr>
          <w:sz w:val="20"/>
          <w:szCs w:val="20"/>
          <w:lang w:val="en-GB"/>
        </w:rPr>
        <w:t xml:space="preserve">Access to the database </w:t>
      </w:r>
      <w:proofErr w:type="gramStart"/>
      <w:r>
        <w:rPr>
          <w:sz w:val="20"/>
          <w:szCs w:val="20"/>
          <w:lang w:val="en-GB"/>
        </w:rPr>
        <w:t>Is</w:t>
      </w:r>
      <w:proofErr w:type="gramEnd"/>
      <w:r>
        <w:rPr>
          <w:sz w:val="20"/>
          <w:szCs w:val="20"/>
          <w:lang w:val="en-GB"/>
        </w:rPr>
        <w:t xml:space="preserve"> provided by classes described in the</w:t>
      </w:r>
      <w:r w:rsidR="00F635DF">
        <w:rPr>
          <w:sz w:val="20"/>
          <w:szCs w:val="20"/>
          <w:lang w:val="en-GB"/>
        </w:rPr>
        <w:t xml:space="preserve"> </w:t>
      </w:r>
      <w:proofErr w:type="spellStart"/>
      <w:r w:rsidR="00F635DF">
        <w:rPr>
          <w:sz w:val="20"/>
          <w:szCs w:val="20"/>
          <w:lang w:val="en-GB"/>
        </w:rPr>
        <w:t>test.cs</w:t>
      </w:r>
      <w:proofErr w:type="spellEnd"/>
      <w:r w:rsidR="00F635DF">
        <w:rPr>
          <w:sz w:val="20"/>
          <w:szCs w:val="20"/>
          <w:lang w:val="en-GB"/>
        </w:rPr>
        <w:t xml:space="preserve"> file in Models directory.</w:t>
      </w:r>
      <w:r>
        <w:rPr>
          <w:sz w:val="20"/>
          <w:szCs w:val="20"/>
          <w:lang w:val="en-GB"/>
        </w:rPr>
        <w:t xml:space="preserve"> </w:t>
      </w:r>
      <w:proofErr w:type="gramStart"/>
      <w:r>
        <w:rPr>
          <w:sz w:val="20"/>
          <w:szCs w:val="20"/>
          <w:lang w:val="en-GB"/>
        </w:rPr>
        <w:t xml:space="preserve">For exchange of data with the database is used </w:t>
      </w:r>
      <w:proofErr w:type="spellStart"/>
      <w:r>
        <w:rPr>
          <w:sz w:val="20"/>
          <w:szCs w:val="20"/>
          <w:lang w:val="en-GB"/>
        </w:rPr>
        <w:t>Linq</w:t>
      </w:r>
      <w:proofErr w:type="spellEnd"/>
      <w:r>
        <w:rPr>
          <w:sz w:val="20"/>
          <w:szCs w:val="20"/>
          <w:lang w:val="en-GB"/>
        </w:rPr>
        <w:t>.</w:t>
      </w:r>
      <w:proofErr w:type="gramEnd"/>
      <w:r w:rsidR="00F635DF">
        <w:rPr>
          <w:sz w:val="20"/>
          <w:szCs w:val="20"/>
          <w:lang w:val="en-GB"/>
        </w:rPr>
        <w:t xml:space="preserve"> These classes consist of properties that repeat the database </w:t>
      </w:r>
      <w:r>
        <w:rPr>
          <w:sz w:val="20"/>
          <w:szCs w:val="20"/>
          <w:lang w:val="en-GB"/>
        </w:rPr>
        <w:t xml:space="preserve">scheme and they are labelled </w:t>
      </w:r>
      <w:r w:rsidR="00377068">
        <w:rPr>
          <w:sz w:val="20"/>
          <w:szCs w:val="20"/>
          <w:lang w:val="en-GB"/>
        </w:rPr>
        <w:t>with a special attributes</w:t>
      </w:r>
      <w:r w:rsidR="00377068" w:rsidRPr="00377068">
        <w:rPr>
          <w:sz w:val="20"/>
          <w:szCs w:val="20"/>
          <w:lang w:val="en-GB"/>
        </w:rPr>
        <w:t xml:space="preserve"> </w:t>
      </w:r>
      <w:r w:rsidR="00377068">
        <w:rPr>
          <w:sz w:val="20"/>
          <w:szCs w:val="20"/>
          <w:lang w:val="en-GB"/>
        </w:rPr>
        <w:t>to</w:t>
      </w:r>
      <w:r w:rsidR="00377068" w:rsidRPr="00377068">
        <w:rPr>
          <w:sz w:val="20"/>
          <w:szCs w:val="20"/>
          <w:lang w:val="en-GB"/>
        </w:rPr>
        <w:t xml:space="preserve"> correlate these models with tables</w:t>
      </w:r>
      <w:r w:rsidR="00377068">
        <w:rPr>
          <w:sz w:val="20"/>
          <w:szCs w:val="20"/>
          <w:lang w:val="en-GB"/>
        </w:rPr>
        <w:t xml:space="preserve">. Also in this file contains </w:t>
      </w:r>
      <w:proofErr w:type="spellStart"/>
      <w:r w:rsidR="00377068">
        <w:rPr>
          <w:sz w:val="20"/>
          <w:szCs w:val="20"/>
          <w:lang w:val="en-GB"/>
        </w:rPr>
        <w:t>DbContext</w:t>
      </w:r>
      <w:proofErr w:type="spellEnd"/>
      <w:r w:rsidR="00377068">
        <w:rPr>
          <w:sz w:val="20"/>
          <w:szCs w:val="20"/>
          <w:lang w:val="en-GB"/>
        </w:rPr>
        <w:t xml:space="preserve"> class that is </w:t>
      </w:r>
      <w:r w:rsidR="00377068" w:rsidRPr="00377068">
        <w:rPr>
          <w:sz w:val="20"/>
          <w:szCs w:val="20"/>
          <w:lang w:val="en-GB"/>
        </w:rPr>
        <w:t xml:space="preserve">inherited </w:t>
      </w:r>
      <w:r w:rsidR="00377068">
        <w:rPr>
          <w:sz w:val="20"/>
          <w:szCs w:val="20"/>
          <w:lang w:val="en-GB"/>
        </w:rPr>
        <w:t xml:space="preserve">from </w:t>
      </w:r>
      <w:proofErr w:type="spellStart"/>
      <w:r w:rsidR="00377068">
        <w:rPr>
          <w:sz w:val="20"/>
          <w:szCs w:val="20"/>
          <w:lang w:val="en-GB"/>
        </w:rPr>
        <w:t>DataContext</w:t>
      </w:r>
      <w:proofErr w:type="spellEnd"/>
      <w:r w:rsidR="00377068">
        <w:rPr>
          <w:sz w:val="20"/>
          <w:szCs w:val="20"/>
          <w:lang w:val="en-GB"/>
        </w:rPr>
        <w:t xml:space="preserve"> class from </w:t>
      </w:r>
      <w:proofErr w:type="spellStart"/>
      <w:r w:rsidR="00377068">
        <w:rPr>
          <w:sz w:val="20"/>
          <w:szCs w:val="20"/>
          <w:lang w:val="en-GB"/>
        </w:rPr>
        <w:t>Linq</w:t>
      </w:r>
      <w:proofErr w:type="spellEnd"/>
      <w:r w:rsidR="00377068">
        <w:rPr>
          <w:sz w:val="20"/>
          <w:szCs w:val="20"/>
          <w:lang w:val="en-GB"/>
        </w:rPr>
        <w:t>. This class is used for making a connection to database and also there are properties for tables in the database</w:t>
      </w:r>
      <w:r w:rsidR="003230E1">
        <w:rPr>
          <w:sz w:val="20"/>
          <w:szCs w:val="20"/>
          <w:lang w:val="en-GB"/>
        </w:rPr>
        <w:t xml:space="preserve"> contains.</w:t>
      </w:r>
    </w:p>
    <w:p w:rsidR="009C53CD" w:rsidRDefault="00377068" w:rsidP="009C53CD">
      <w:pPr>
        <w:ind w:left="360"/>
        <w:rPr>
          <w:sz w:val="20"/>
          <w:szCs w:val="20"/>
          <w:lang w:val="en-GB"/>
        </w:rPr>
      </w:pPr>
      <w:r>
        <w:rPr>
          <w:sz w:val="20"/>
          <w:szCs w:val="20"/>
          <w:lang w:val="en-GB"/>
        </w:rPr>
        <w:t>.</w:t>
      </w:r>
    </w:p>
    <w:p w:rsidR="004422C6" w:rsidRPr="008E7F95" w:rsidRDefault="008E7F95" w:rsidP="008E7F95">
      <w:pPr>
        <w:pStyle w:val="a3"/>
        <w:numPr>
          <w:ilvl w:val="2"/>
          <w:numId w:val="1"/>
        </w:numPr>
        <w:rPr>
          <w:sz w:val="20"/>
          <w:szCs w:val="20"/>
          <w:lang w:val="en-GB"/>
        </w:rPr>
      </w:pPr>
      <w:r w:rsidRPr="008E7F95">
        <w:rPr>
          <w:b/>
          <w:sz w:val="20"/>
          <w:szCs w:val="20"/>
          <w:lang w:val="en-GB"/>
        </w:rPr>
        <w:t>Authentication and authorization</w:t>
      </w:r>
    </w:p>
    <w:p w:rsidR="00760B00" w:rsidRDefault="008E7F95" w:rsidP="008E7F95">
      <w:pPr>
        <w:ind w:left="360"/>
        <w:rPr>
          <w:rFonts w:ascii="Consolas" w:hAnsi="Consolas" w:cs="Consolas"/>
          <w:color w:val="000000"/>
          <w:sz w:val="19"/>
          <w:szCs w:val="19"/>
          <w:lang w:val="en-GB"/>
        </w:rPr>
      </w:pPr>
      <w:proofErr w:type="gramStart"/>
      <w:r>
        <w:rPr>
          <w:sz w:val="20"/>
          <w:szCs w:val="20"/>
          <w:lang w:val="en-GB"/>
        </w:rPr>
        <w:t xml:space="preserve">For </w:t>
      </w:r>
      <w:r w:rsidRPr="008E7F95">
        <w:rPr>
          <w:sz w:val="20"/>
          <w:szCs w:val="20"/>
          <w:lang w:val="en-GB"/>
        </w:rPr>
        <w:t>authentication</w:t>
      </w:r>
      <w:r>
        <w:rPr>
          <w:sz w:val="20"/>
          <w:szCs w:val="20"/>
          <w:lang w:val="en-GB"/>
        </w:rPr>
        <w:t xml:space="preserve"> is used class Auth that is described in </w:t>
      </w:r>
      <w:proofErr w:type="spellStart"/>
      <w:r>
        <w:rPr>
          <w:sz w:val="20"/>
          <w:szCs w:val="20"/>
          <w:lang w:val="en-GB"/>
        </w:rPr>
        <w:t>Auth.cs</w:t>
      </w:r>
      <w:proofErr w:type="spellEnd"/>
      <w:r>
        <w:rPr>
          <w:sz w:val="20"/>
          <w:szCs w:val="20"/>
          <w:lang w:val="en-GB"/>
        </w:rPr>
        <w:t xml:space="preserve"> in Models directory.</w:t>
      </w:r>
      <w:proofErr w:type="gramEnd"/>
      <w:r>
        <w:rPr>
          <w:sz w:val="20"/>
          <w:szCs w:val="20"/>
          <w:lang w:val="en-GB"/>
        </w:rPr>
        <w:t xml:space="preserve"> This class implements </w:t>
      </w:r>
      <w:proofErr w:type="spellStart"/>
      <w:r>
        <w:rPr>
          <w:sz w:val="20"/>
          <w:szCs w:val="20"/>
          <w:lang w:val="en-GB"/>
        </w:rPr>
        <w:t>IAuth</w:t>
      </w:r>
      <w:proofErr w:type="spellEnd"/>
      <w:r>
        <w:rPr>
          <w:sz w:val="20"/>
          <w:szCs w:val="20"/>
          <w:lang w:val="en-GB"/>
        </w:rPr>
        <w:t xml:space="preserve"> </w:t>
      </w:r>
      <w:r w:rsidRPr="00DA092E">
        <w:rPr>
          <w:rFonts w:cstheme="minorHAnsi"/>
          <w:sz w:val="20"/>
          <w:szCs w:val="20"/>
          <w:lang w:val="en-GB"/>
        </w:rPr>
        <w:t>interface</w:t>
      </w:r>
      <w:r w:rsidR="00DA092E">
        <w:rPr>
          <w:rFonts w:cstheme="minorHAnsi"/>
          <w:sz w:val="20"/>
          <w:szCs w:val="20"/>
          <w:lang w:val="en-GB"/>
        </w:rPr>
        <w:t xml:space="preserve"> and contains four methods Login, Logoff, </w:t>
      </w:r>
      <w:proofErr w:type="spellStart"/>
      <w:r w:rsidR="00DA092E">
        <w:rPr>
          <w:rFonts w:cstheme="minorHAnsi"/>
          <w:sz w:val="20"/>
          <w:szCs w:val="20"/>
          <w:lang w:val="en-GB"/>
        </w:rPr>
        <w:t>SetCookie</w:t>
      </w:r>
      <w:proofErr w:type="spellEnd"/>
      <w:r w:rsidR="00DA092E">
        <w:rPr>
          <w:rFonts w:cstheme="minorHAnsi"/>
          <w:sz w:val="20"/>
          <w:szCs w:val="20"/>
          <w:lang w:val="en-GB"/>
        </w:rPr>
        <w:t xml:space="preserve"> and </w:t>
      </w:r>
      <w:proofErr w:type="spellStart"/>
      <w:r w:rsidR="00DA092E">
        <w:rPr>
          <w:rFonts w:cstheme="minorHAnsi"/>
          <w:sz w:val="20"/>
          <w:szCs w:val="20"/>
          <w:lang w:val="en-GB"/>
        </w:rPr>
        <w:t>curUser</w:t>
      </w:r>
      <w:proofErr w:type="spellEnd"/>
      <w:r w:rsidR="00DA092E">
        <w:rPr>
          <w:rFonts w:cstheme="minorHAnsi"/>
          <w:sz w:val="20"/>
          <w:szCs w:val="20"/>
          <w:lang w:val="en-GB"/>
        </w:rPr>
        <w:t>. Login method is used to check user availability with the transmitted data in the database. If</w:t>
      </w:r>
      <w:r w:rsidR="00DA092E" w:rsidRPr="00DA092E">
        <w:rPr>
          <w:rFonts w:cstheme="minorHAnsi"/>
          <w:sz w:val="20"/>
          <w:szCs w:val="20"/>
          <w:lang w:val="en-GB"/>
        </w:rPr>
        <w:t xml:space="preserve"> </w:t>
      </w:r>
      <w:r w:rsidR="00DA092E">
        <w:rPr>
          <w:rFonts w:cstheme="minorHAnsi"/>
          <w:sz w:val="20"/>
          <w:szCs w:val="20"/>
          <w:lang w:val="en-GB"/>
        </w:rPr>
        <w:t xml:space="preserve">user in base for the user is formed </w:t>
      </w:r>
      <w:proofErr w:type="spellStart"/>
      <w:r w:rsidR="00DA092E" w:rsidRPr="00DA092E">
        <w:rPr>
          <w:rFonts w:cstheme="minorHAnsi"/>
          <w:sz w:val="20"/>
          <w:szCs w:val="20"/>
          <w:lang w:val="en-GB"/>
        </w:rPr>
        <w:t>FormsAuthenticationTicket</w:t>
      </w:r>
      <w:proofErr w:type="spellEnd"/>
      <w:r w:rsidR="00DA092E">
        <w:rPr>
          <w:rFonts w:cstheme="minorHAnsi"/>
          <w:sz w:val="20"/>
          <w:szCs w:val="20"/>
          <w:lang w:val="en-GB"/>
        </w:rPr>
        <w:t xml:space="preserve"> and then method </w:t>
      </w:r>
      <w:proofErr w:type="spellStart"/>
      <w:r w:rsidR="003F1233">
        <w:rPr>
          <w:rFonts w:cstheme="minorHAnsi"/>
          <w:sz w:val="20"/>
          <w:szCs w:val="20"/>
          <w:lang w:val="en-GB"/>
        </w:rPr>
        <w:t>SetCookie</w:t>
      </w:r>
      <w:proofErr w:type="spellEnd"/>
      <w:r w:rsidR="003F1233">
        <w:rPr>
          <w:rFonts w:cstheme="minorHAnsi"/>
          <w:sz w:val="20"/>
          <w:szCs w:val="20"/>
          <w:lang w:val="en-GB"/>
        </w:rPr>
        <w:t xml:space="preserve"> is called. This method created Cookie file and add it to the request of server. Method Logoff is used to log out from the site, </w:t>
      </w:r>
      <w:proofErr w:type="gramStart"/>
      <w:r w:rsidR="003F1233">
        <w:rPr>
          <w:rFonts w:cstheme="minorHAnsi"/>
          <w:sz w:val="20"/>
          <w:szCs w:val="20"/>
          <w:lang w:val="en-GB"/>
        </w:rPr>
        <w:t>it’s</w:t>
      </w:r>
      <w:proofErr w:type="gramEnd"/>
      <w:r w:rsidR="003F1233">
        <w:rPr>
          <w:rFonts w:cstheme="minorHAnsi"/>
          <w:sz w:val="20"/>
          <w:szCs w:val="20"/>
          <w:lang w:val="en-GB"/>
        </w:rPr>
        <w:t xml:space="preserve"> delete the cookie file for the current user and update the date of last visit for user</w:t>
      </w:r>
      <w:r w:rsidR="00206209">
        <w:rPr>
          <w:rFonts w:cstheme="minorHAnsi"/>
          <w:sz w:val="20"/>
          <w:szCs w:val="20"/>
          <w:lang w:val="en-GB"/>
        </w:rPr>
        <w:t xml:space="preserve">. Method </w:t>
      </w:r>
      <w:proofErr w:type="spellStart"/>
      <w:r w:rsidR="00206209" w:rsidRPr="00206209">
        <w:rPr>
          <w:rFonts w:ascii="Consolas" w:hAnsi="Consolas" w:cs="Consolas"/>
          <w:color w:val="000000"/>
          <w:sz w:val="19"/>
          <w:szCs w:val="19"/>
          <w:lang w:val="en-GB"/>
        </w:rPr>
        <w:t>curUser</w:t>
      </w:r>
      <w:proofErr w:type="spellEnd"/>
      <w:r w:rsidR="00206209">
        <w:rPr>
          <w:rFonts w:ascii="Consolas" w:hAnsi="Consolas" w:cs="Consolas"/>
          <w:color w:val="000000"/>
          <w:sz w:val="19"/>
          <w:szCs w:val="19"/>
          <w:lang w:val="en-GB"/>
        </w:rPr>
        <w:t xml:space="preserve"> is used to receive id of current user from </w:t>
      </w:r>
      <w:proofErr w:type="spellStart"/>
      <w:r w:rsidR="00206209">
        <w:rPr>
          <w:rFonts w:ascii="Consolas" w:hAnsi="Consolas" w:cs="Consolas"/>
          <w:color w:val="000000"/>
          <w:sz w:val="19"/>
          <w:szCs w:val="19"/>
          <w:lang w:val="en-GB"/>
        </w:rPr>
        <w:t>AuthCookie</w:t>
      </w:r>
      <w:proofErr w:type="spellEnd"/>
      <w:r w:rsidR="00206209">
        <w:rPr>
          <w:rFonts w:ascii="Consolas" w:hAnsi="Consolas" w:cs="Consolas"/>
          <w:color w:val="000000"/>
          <w:sz w:val="19"/>
          <w:szCs w:val="19"/>
          <w:lang w:val="en-GB"/>
        </w:rPr>
        <w:t xml:space="preserve"> file.</w:t>
      </w:r>
    </w:p>
    <w:p w:rsidR="00206209" w:rsidRDefault="00206209" w:rsidP="008E7F95">
      <w:pPr>
        <w:ind w:left="360"/>
        <w:rPr>
          <w:rFonts w:ascii="Consolas" w:hAnsi="Consolas" w:cs="Consolas"/>
          <w:color w:val="000000"/>
          <w:sz w:val="19"/>
          <w:szCs w:val="19"/>
          <w:lang w:val="en-GB"/>
        </w:rPr>
      </w:pPr>
    </w:p>
    <w:p w:rsidR="00206209" w:rsidRDefault="00A543A7" w:rsidP="008E7F95">
      <w:pPr>
        <w:ind w:left="360"/>
        <w:rPr>
          <w:sz w:val="20"/>
          <w:szCs w:val="20"/>
          <w:lang w:val="en-GB"/>
        </w:rPr>
      </w:pPr>
      <w:r>
        <w:rPr>
          <w:sz w:val="20"/>
          <w:szCs w:val="20"/>
          <w:lang w:val="en-GB"/>
        </w:rPr>
        <w:t xml:space="preserve">For authorization functions in app used class called </w:t>
      </w:r>
      <w:proofErr w:type="spellStart"/>
      <w:r>
        <w:rPr>
          <w:sz w:val="20"/>
          <w:szCs w:val="20"/>
          <w:lang w:val="en-GB"/>
        </w:rPr>
        <w:t>CustomAuthorizeAttribute</w:t>
      </w:r>
      <w:proofErr w:type="spellEnd"/>
      <w:r>
        <w:rPr>
          <w:sz w:val="20"/>
          <w:szCs w:val="20"/>
          <w:lang w:val="en-GB"/>
        </w:rPr>
        <w:t xml:space="preserve">. This class is inherited from </w:t>
      </w:r>
      <w:proofErr w:type="spellStart"/>
      <w:r>
        <w:rPr>
          <w:sz w:val="20"/>
          <w:szCs w:val="20"/>
          <w:lang w:val="en-GB"/>
        </w:rPr>
        <w:t>AuthorizeAttribute</w:t>
      </w:r>
      <w:proofErr w:type="spellEnd"/>
      <w:r>
        <w:rPr>
          <w:sz w:val="20"/>
          <w:szCs w:val="20"/>
          <w:lang w:val="en-GB"/>
        </w:rPr>
        <w:t>. This class contains</w:t>
      </w:r>
      <w:r w:rsidR="00EF177C" w:rsidRPr="00EF177C">
        <w:rPr>
          <w:sz w:val="20"/>
          <w:szCs w:val="20"/>
          <w:lang w:val="en-GB"/>
        </w:rPr>
        <w:t xml:space="preserve"> </w:t>
      </w:r>
      <w:proofErr w:type="spellStart"/>
      <w:r w:rsidR="00EF177C">
        <w:rPr>
          <w:sz w:val="20"/>
          <w:szCs w:val="20"/>
          <w:lang w:val="en-GB"/>
        </w:rPr>
        <w:t>bool</w:t>
      </w:r>
      <w:proofErr w:type="spellEnd"/>
      <w:r>
        <w:rPr>
          <w:sz w:val="20"/>
          <w:szCs w:val="20"/>
          <w:lang w:val="en-GB"/>
        </w:rPr>
        <w:t xml:space="preserve"> </w:t>
      </w:r>
      <w:r w:rsidR="00EF177C">
        <w:rPr>
          <w:sz w:val="20"/>
          <w:szCs w:val="20"/>
          <w:lang w:val="en-GB"/>
        </w:rPr>
        <w:t xml:space="preserve">property </w:t>
      </w:r>
      <w:proofErr w:type="spellStart"/>
      <w:r w:rsidR="00EF177C">
        <w:rPr>
          <w:sz w:val="20"/>
          <w:szCs w:val="20"/>
          <w:lang w:val="en-GB"/>
        </w:rPr>
        <w:t>AllowAnonymous</w:t>
      </w:r>
      <w:proofErr w:type="spellEnd"/>
      <w:r w:rsidR="00EF177C">
        <w:rPr>
          <w:sz w:val="20"/>
          <w:szCs w:val="20"/>
          <w:lang w:val="en-GB"/>
        </w:rPr>
        <w:t xml:space="preserve"> for </w:t>
      </w:r>
      <w:r w:rsidR="00EF177C" w:rsidRPr="00EF177C">
        <w:rPr>
          <w:sz w:val="20"/>
          <w:szCs w:val="20"/>
          <w:lang w:val="en-GB"/>
        </w:rPr>
        <w:t>anonymous user definitions</w:t>
      </w:r>
      <w:r w:rsidR="00EF177C">
        <w:rPr>
          <w:sz w:val="20"/>
          <w:szCs w:val="20"/>
          <w:lang w:val="en-GB"/>
        </w:rPr>
        <w:t>.</w:t>
      </w:r>
    </w:p>
    <w:p w:rsidR="00EF177C" w:rsidRPr="00984571" w:rsidRDefault="00EF177C" w:rsidP="008E7F95">
      <w:pPr>
        <w:ind w:left="360"/>
        <w:rPr>
          <w:sz w:val="20"/>
          <w:szCs w:val="20"/>
          <w:lang w:val="en-GB"/>
        </w:rPr>
      </w:pPr>
      <w:r>
        <w:rPr>
          <w:sz w:val="20"/>
          <w:szCs w:val="20"/>
          <w:lang w:val="en-GB"/>
        </w:rPr>
        <w:lastRenderedPageBreak/>
        <w:t>In this class two methods are defined</w:t>
      </w:r>
      <w:r w:rsidRPr="00EF177C">
        <w:rPr>
          <w:sz w:val="20"/>
          <w:szCs w:val="20"/>
          <w:lang w:val="en-GB"/>
        </w:rPr>
        <w:t xml:space="preserve">. </w:t>
      </w:r>
      <w:r>
        <w:rPr>
          <w:sz w:val="20"/>
          <w:szCs w:val="20"/>
          <w:lang w:val="en-GB"/>
        </w:rPr>
        <w:t xml:space="preserve">This method I used for </w:t>
      </w:r>
      <w:r w:rsidR="0037715D">
        <w:rPr>
          <w:sz w:val="20"/>
          <w:szCs w:val="20"/>
          <w:lang w:val="en-GB"/>
        </w:rPr>
        <w:t xml:space="preserve">definition of user role and as a result of work it returns </w:t>
      </w:r>
      <w:proofErr w:type="spellStart"/>
      <w:r w:rsidR="0037715D">
        <w:rPr>
          <w:sz w:val="20"/>
          <w:szCs w:val="20"/>
          <w:lang w:val="en-GB"/>
        </w:rPr>
        <w:t>bool</w:t>
      </w:r>
      <w:proofErr w:type="spellEnd"/>
      <w:r w:rsidR="0037715D">
        <w:rPr>
          <w:sz w:val="20"/>
          <w:szCs w:val="20"/>
          <w:lang w:val="en-GB"/>
        </w:rPr>
        <w:t xml:space="preserve"> value </w:t>
      </w:r>
      <w:r w:rsidR="0037715D" w:rsidRPr="0037715D">
        <w:rPr>
          <w:sz w:val="20"/>
          <w:szCs w:val="20"/>
          <w:lang w:val="en-GB"/>
        </w:rPr>
        <w:t>depending on whether the role of the current user is relevant to the role required to access a particular application module</w:t>
      </w:r>
      <w:r w:rsidR="0037715D">
        <w:rPr>
          <w:sz w:val="20"/>
          <w:szCs w:val="20"/>
          <w:lang w:val="en-GB"/>
        </w:rPr>
        <w:t>.</w:t>
      </w:r>
      <w:r w:rsidR="0037715D" w:rsidRPr="0037715D">
        <w:rPr>
          <w:sz w:val="20"/>
          <w:szCs w:val="20"/>
          <w:lang w:val="en-GB"/>
        </w:rPr>
        <w:t xml:space="preserve"> </w:t>
      </w:r>
      <w:r w:rsidR="0037715D">
        <w:rPr>
          <w:sz w:val="20"/>
          <w:szCs w:val="20"/>
          <w:lang w:val="en-GB"/>
        </w:rPr>
        <w:t>Also in this class defined method that process requests from unauthorized users to access any forbidden parts of site, this method redirect users request on login page.</w:t>
      </w:r>
      <w:r w:rsidR="00D20171">
        <w:rPr>
          <w:sz w:val="20"/>
          <w:szCs w:val="20"/>
          <w:lang w:val="en-GB"/>
        </w:rPr>
        <w:t xml:space="preserve"> As the help class for this method is defined class Roles. There are two methods there first one</w:t>
      </w:r>
      <w:r w:rsidR="00984571" w:rsidRPr="00984571">
        <w:rPr>
          <w:sz w:val="20"/>
          <w:szCs w:val="20"/>
          <w:lang w:val="en-GB"/>
        </w:rPr>
        <w:t xml:space="preserve"> </w:t>
      </w:r>
      <w:r w:rsidR="00984571">
        <w:rPr>
          <w:sz w:val="20"/>
          <w:szCs w:val="20"/>
          <w:lang w:val="en-GB"/>
        </w:rPr>
        <w:t xml:space="preserve">called </w:t>
      </w:r>
      <w:proofErr w:type="spellStart"/>
      <w:r w:rsidR="00984571">
        <w:rPr>
          <w:sz w:val="20"/>
          <w:szCs w:val="20"/>
          <w:lang w:val="en-GB"/>
        </w:rPr>
        <w:t>GetRoles</w:t>
      </w:r>
      <w:proofErr w:type="spellEnd"/>
      <w:r w:rsidR="00D20171">
        <w:rPr>
          <w:sz w:val="20"/>
          <w:szCs w:val="20"/>
          <w:lang w:val="en-GB"/>
        </w:rPr>
        <w:t xml:space="preserve"> for receiving a list of roles from database</w:t>
      </w:r>
      <w:r w:rsidR="00984571">
        <w:rPr>
          <w:sz w:val="20"/>
          <w:szCs w:val="20"/>
          <w:lang w:val="en-GB"/>
        </w:rPr>
        <w:t xml:space="preserve"> and the second one is used to determine whether the current user has a certain role.</w:t>
      </w:r>
    </w:p>
    <w:p w:rsidR="00F64BE0" w:rsidRDefault="00F64BE0" w:rsidP="00262B24">
      <w:pPr>
        <w:rPr>
          <w:sz w:val="20"/>
          <w:szCs w:val="20"/>
          <w:lang w:val="en-GB"/>
        </w:rPr>
      </w:pPr>
    </w:p>
    <w:p w:rsidR="00994D4B" w:rsidRDefault="00994D4B" w:rsidP="008E7F95">
      <w:pPr>
        <w:ind w:left="360"/>
        <w:rPr>
          <w:sz w:val="20"/>
          <w:szCs w:val="20"/>
          <w:lang w:val="en-GB"/>
        </w:rPr>
      </w:pPr>
      <w:r>
        <w:rPr>
          <w:sz w:val="20"/>
          <w:szCs w:val="20"/>
          <w:lang w:val="en-GB"/>
        </w:rPr>
        <w:t xml:space="preserve">      </w:t>
      </w:r>
    </w:p>
    <w:p w:rsidR="00D20171" w:rsidRDefault="00984571" w:rsidP="00D20171">
      <w:pPr>
        <w:pStyle w:val="a3"/>
        <w:numPr>
          <w:ilvl w:val="2"/>
          <w:numId w:val="1"/>
        </w:numPr>
        <w:rPr>
          <w:b/>
          <w:sz w:val="20"/>
          <w:szCs w:val="20"/>
          <w:lang w:val="en-GB"/>
        </w:rPr>
      </w:pPr>
      <w:r w:rsidRPr="00984571">
        <w:rPr>
          <w:b/>
          <w:sz w:val="20"/>
          <w:szCs w:val="20"/>
          <w:lang w:val="en-GB"/>
        </w:rPr>
        <w:t>Controllers</w:t>
      </w:r>
    </w:p>
    <w:p w:rsidR="00BF6CA8" w:rsidRDefault="00C0531F" w:rsidP="004226BB">
      <w:pPr>
        <w:ind w:left="360"/>
        <w:rPr>
          <w:sz w:val="20"/>
          <w:szCs w:val="20"/>
          <w:lang w:val="en-GB"/>
        </w:rPr>
      </w:pPr>
      <w:r w:rsidRPr="00C0531F">
        <w:rPr>
          <w:sz w:val="20"/>
          <w:szCs w:val="20"/>
          <w:lang w:val="en-GB"/>
        </w:rPr>
        <w:t xml:space="preserve">There are four controllers in app. </w:t>
      </w:r>
      <w:proofErr w:type="spellStart"/>
      <w:r>
        <w:rPr>
          <w:sz w:val="20"/>
          <w:szCs w:val="20"/>
          <w:lang w:val="en-GB"/>
        </w:rPr>
        <w:t>AuthController</w:t>
      </w:r>
      <w:proofErr w:type="spellEnd"/>
      <w:r>
        <w:rPr>
          <w:sz w:val="20"/>
          <w:szCs w:val="20"/>
          <w:lang w:val="en-GB"/>
        </w:rPr>
        <w:t xml:space="preserve"> is the controller that is used for authorization and a</w:t>
      </w:r>
      <w:r w:rsidRPr="00C0531F">
        <w:rPr>
          <w:sz w:val="20"/>
          <w:szCs w:val="20"/>
          <w:lang w:val="en-GB"/>
        </w:rPr>
        <w:t>uthentication</w:t>
      </w:r>
      <w:r w:rsidRPr="008E7F95">
        <w:rPr>
          <w:b/>
          <w:sz w:val="20"/>
          <w:szCs w:val="20"/>
          <w:lang w:val="en-GB"/>
        </w:rPr>
        <w:t xml:space="preserve"> </w:t>
      </w:r>
      <w:r w:rsidR="00F64BE0">
        <w:rPr>
          <w:sz w:val="20"/>
          <w:szCs w:val="20"/>
          <w:lang w:val="en-GB"/>
        </w:rPr>
        <w:t xml:space="preserve">functions. For methods in this controller defined access level, </w:t>
      </w:r>
      <w:proofErr w:type="gramStart"/>
      <w:r w:rsidR="00F64BE0">
        <w:rPr>
          <w:sz w:val="20"/>
          <w:szCs w:val="20"/>
          <w:lang w:val="en-GB"/>
        </w:rPr>
        <w:t>that allow</w:t>
      </w:r>
      <w:proofErr w:type="gramEnd"/>
      <w:r w:rsidR="00F64BE0">
        <w:rPr>
          <w:sz w:val="20"/>
          <w:szCs w:val="20"/>
          <w:lang w:val="en-GB"/>
        </w:rPr>
        <w:t xml:space="preserve"> every user to access this controller. Methods of this controller includes Login method, when user is trying to login into app controller return view for login page. </w:t>
      </w:r>
      <w:r w:rsidR="00AC26D9">
        <w:rPr>
          <w:sz w:val="20"/>
          <w:szCs w:val="20"/>
          <w:lang w:val="en-GB"/>
        </w:rPr>
        <w:t>Another Login method is calling when</w:t>
      </w:r>
      <w:r w:rsidR="00AC26D9" w:rsidRPr="00AC26D9">
        <w:rPr>
          <w:sz w:val="20"/>
          <w:szCs w:val="20"/>
          <w:lang w:val="en-GB"/>
        </w:rPr>
        <w:t xml:space="preserve"> </w:t>
      </w:r>
      <w:r w:rsidR="00AC26D9">
        <w:rPr>
          <w:sz w:val="20"/>
          <w:szCs w:val="20"/>
          <w:lang w:val="en-GB"/>
        </w:rPr>
        <w:t xml:space="preserve">there is a post request. This method receive </w:t>
      </w:r>
      <w:proofErr w:type="spellStart"/>
      <w:r w:rsidR="00AC26D9">
        <w:rPr>
          <w:sz w:val="20"/>
          <w:szCs w:val="20"/>
          <w:lang w:val="en-GB"/>
        </w:rPr>
        <w:t>LoginViewModel</w:t>
      </w:r>
      <w:proofErr w:type="spellEnd"/>
      <w:r w:rsidR="001D29B6">
        <w:rPr>
          <w:sz w:val="20"/>
          <w:szCs w:val="20"/>
          <w:lang w:val="en-GB"/>
        </w:rPr>
        <w:t xml:space="preserve"> object</w:t>
      </w:r>
      <w:r w:rsidR="00AC26D9">
        <w:rPr>
          <w:sz w:val="20"/>
          <w:szCs w:val="20"/>
          <w:lang w:val="en-GB"/>
        </w:rPr>
        <w:t xml:space="preserve"> as argument, validate received model, add model errors if any fields don’t responding to the model </w:t>
      </w:r>
      <w:r w:rsidR="00AC26D9" w:rsidRPr="00AC26D9">
        <w:rPr>
          <w:sz w:val="20"/>
          <w:szCs w:val="20"/>
          <w:lang w:val="en-GB"/>
        </w:rPr>
        <w:t>requirements</w:t>
      </w:r>
      <w:r w:rsidR="00AC26D9">
        <w:rPr>
          <w:sz w:val="20"/>
          <w:szCs w:val="20"/>
          <w:lang w:val="en-GB"/>
        </w:rPr>
        <w:t xml:space="preserve"> and then Login method</w:t>
      </w:r>
      <w:r w:rsidR="00BF6CA8">
        <w:rPr>
          <w:sz w:val="20"/>
          <w:szCs w:val="20"/>
          <w:lang w:val="en-GB"/>
        </w:rPr>
        <w:t xml:space="preserve"> from Auth class is calling, after that controller’s method check if login success calling </w:t>
      </w:r>
      <w:proofErr w:type="spellStart"/>
      <w:r w:rsidR="00BF6CA8">
        <w:rPr>
          <w:sz w:val="20"/>
          <w:szCs w:val="20"/>
          <w:lang w:val="en-GB"/>
        </w:rPr>
        <w:t>curUser</w:t>
      </w:r>
      <w:proofErr w:type="spellEnd"/>
      <w:r w:rsidR="00BF6CA8">
        <w:rPr>
          <w:sz w:val="20"/>
          <w:szCs w:val="20"/>
          <w:lang w:val="en-GB"/>
        </w:rPr>
        <w:t xml:space="preserve"> method which in case of success redirect user to index view, else it add model error, that entered data has mistakes.</w:t>
      </w:r>
    </w:p>
    <w:p w:rsidR="00BF6CA8" w:rsidRDefault="00BF6CA8" w:rsidP="001D29B6">
      <w:pPr>
        <w:ind w:left="360"/>
        <w:rPr>
          <w:sz w:val="20"/>
          <w:szCs w:val="20"/>
          <w:lang w:val="en-GB"/>
        </w:rPr>
      </w:pPr>
      <w:r>
        <w:rPr>
          <w:sz w:val="20"/>
          <w:szCs w:val="20"/>
          <w:lang w:val="en-GB"/>
        </w:rPr>
        <w:t xml:space="preserve">The next method of </w:t>
      </w:r>
      <w:proofErr w:type="spellStart"/>
      <w:r>
        <w:rPr>
          <w:sz w:val="20"/>
          <w:szCs w:val="20"/>
          <w:lang w:val="en-GB"/>
        </w:rPr>
        <w:t>AuthController</w:t>
      </w:r>
      <w:proofErr w:type="spellEnd"/>
      <w:r w:rsidR="001D29B6">
        <w:rPr>
          <w:sz w:val="20"/>
          <w:szCs w:val="20"/>
          <w:lang w:val="en-GB"/>
        </w:rPr>
        <w:t xml:space="preserve"> when it is called it check if current user is not anonymous and after that call Logout method from Auth class and redirect user to the Index view.</w:t>
      </w:r>
    </w:p>
    <w:p w:rsidR="001D29B6" w:rsidRPr="001D29B6" w:rsidRDefault="001D29B6" w:rsidP="004226BB">
      <w:pPr>
        <w:ind w:left="360"/>
        <w:rPr>
          <w:sz w:val="20"/>
          <w:szCs w:val="20"/>
          <w:lang w:val="en-GB"/>
        </w:rPr>
      </w:pPr>
      <w:r>
        <w:rPr>
          <w:sz w:val="20"/>
          <w:szCs w:val="20"/>
          <w:lang w:val="en-GB"/>
        </w:rPr>
        <w:t>There is Registration method in this controller that return registration view</w:t>
      </w:r>
      <w:r w:rsidRPr="001D29B6">
        <w:rPr>
          <w:sz w:val="20"/>
          <w:szCs w:val="20"/>
          <w:lang w:val="en-GB"/>
        </w:rPr>
        <w:t xml:space="preserve">. </w:t>
      </w:r>
      <w:r>
        <w:rPr>
          <w:sz w:val="20"/>
          <w:szCs w:val="20"/>
          <w:lang w:val="en-GB"/>
        </w:rPr>
        <w:t xml:space="preserve">Also there is Registration method that is called by post request, it is receive </w:t>
      </w:r>
      <w:r w:rsidR="00CD16F9">
        <w:rPr>
          <w:sz w:val="20"/>
          <w:szCs w:val="20"/>
          <w:lang w:val="en-GB"/>
        </w:rPr>
        <w:t xml:space="preserve">a </w:t>
      </w:r>
      <w:proofErr w:type="spellStart"/>
      <w:r w:rsidR="00CD16F9">
        <w:rPr>
          <w:sz w:val="20"/>
          <w:szCs w:val="20"/>
          <w:lang w:val="en-GB"/>
        </w:rPr>
        <w:t>RegViewModel</w:t>
      </w:r>
      <w:proofErr w:type="spellEnd"/>
      <w:r w:rsidR="00CD16F9">
        <w:rPr>
          <w:sz w:val="20"/>
          <w:szCs w:val="20"/>
          <w:lang w:val="en-GB"/>
        </w:rPr>
        <w:t xml:space="preserve"> object, check if the model is valid, after that it create new User with the received data, the role for this user Is defined as User. After that is calling </w:t>
      </w:r>
      <w:proofErr w:type="spellStart"/>
      <w:r w:rsidR="000D52C8">
        <w:rPr>
          <w:sz w:val="20"/>
          <w:szCs w:val="20"/>
          <w:lang w:val="en-GB"/>
        </w:rPr>
        <w:t>CreateUser</w:t>
      </w:r>
      <w:proofErr w:type="spellEnd"/>
      <w:r w:rsidR="000D52C8">
        <w:rPr>
          <w:sz w:val="20"/>
          <w:szCs w:val="20"/>
          <w:lang w:val="en-GB"/>
        </w:rPr>
        <w:t xml:space="preserve"> method from Admin class</w:t>
      </w:r>
      <w:r w:rsidR="00CD16F9">
        <w:rPr>
          <w:sz w:val="20"/>
          <w:szCs w:val="20"/>
          <w:lang w:val="en-GB"/>
        </w:rPr>
        <w:t xml:space="preserve"> with the cr</w:t>
      </w:r>
      <w:r w:rsidR="000D52C8">
        <w:rPr>
          <w:sz w:val="20"/>
          <w:szCs w:val="20"/>
          <w:lang w:val="en-GB"/>
        </w:rPr>
        <w:t>eated User as argument. After that method Login is calling from this controller for user that was created.</w:t>
      </w:r>
    </w:p>
    <w:p w:rsidR="001D29B6" w:rsidRDefault="001D29B6" w:rsidP="004226BB">
      <w:pPr>
        <w:ind w:left="360"/>
        <w:rPr>
          <w:sz w:val="20"/>
          <w:szCs w:val="20"/>
          <w:lang w:val="en-GB"/>
        </w:rPr>
      </w:pPr>
    </w:p>
    <w:p w:rsidR="000D52C8" w:rsidRPr="00961666" w:rsidRDefault="000D52C8" w:rsidP="004226BB">
      <w:pPr>
        <w:ind w:left="360"/>
        <w:rPr>
          <w:sz w:val="20"/>
          <w:szCs w:val="20"/>
          <w:lang w:val="en-GB"/>
        </w:rPr>
      </w:pPr>
      <w:r>
        <w:rPr>
          <w:sz w:val="20"/>
          <w:szCs w:val="20"/>
          <w:lang w:val="en-GB"/>
        </w:rPr>
        <w:t xml:space="preserve">Another controller is </w:t>
      </w:r>
      <w:proofErr w:type="spellStart"/>
      <w:r>
        <w:rPr>
          <w:sz w:val="20"/>
          <w:szCs w:val="20"/>
          <w:lang w:val="en-GB"/>
        </w:rPr>
        <w:t>AdminController</w:t>
      </w:r>
      <w:proofErr w:type="spellEnd"/>
      <w:r>
        <w:rPr>
          <w:sz w:val="20"/>
          <w:szCs w:val="20"/>
          <w:lang w:val="en-GB"/>
        </w:rPr>
        <w:t xml:space="preserve"> it contains methods for administrator </w:t>
      </w:r>
      <w:r w:rsidR="0023125A">
        <w:rPr>
          <w:sz w:val="20"/>
          <w:szCs w:val="20"/>
          <w:lang w:val="en-GB"/>
        </w:rPr>
        <w:t>to manage users and</w:t>
      </w:r>
      <w:r w:rsidR="00961666" w:rsidRPr="00961666">
        <w:rPr>
          <w:sz w:val="20"/>
          <w:szCs w:val="20"/>
          <w:lang w:val="en-GB"/>
        </w:rPr>
        <w:t xml:space="preserve"> </w:t>
      </w:r>
      <w:r w:rsidR="00961666">
        <w:rPr>
          <w:sz w:val="20"/>
          <w:szCs w:val="20"/>
          <w:lang w:val="en-GB"/>
        </w:rPr>
        <w:t>their</w:t>
      </w:r>
      <w:r w:rsidR="0023125A">
        <w:rPr>
          <w:sz w:val="20"/>
          <w:szCs w:val="20"/>
          <w:lang w:val="en-GB"/>
        </w:rPr>
        <w:t xml:space="preserve"> roles.</w:t>
      </w:r>
    </w:p>
    <w:p w:rsidR="004226BB" w:rsidRPr="00DC6E37" w:rsidRDefault="00BF6CA8" w:rsidP="005C5397">
      <w:pPr>
        <w:ind w:left="360"/>
        <w:rPr>
          <w:rFonts w:cstheme="minorHAnsi"/>
          <w:sz w:val="20"/>
          <w:szCs w:val="20"/>
          <w:lang w:val="en-GB"/>
        </w:rPr>
      </w:pPr>
      <w:r>
        <w:rPr>
          <w:sz w:val="20"/>
          <w:szCs w:val="20"/>
          <w:lang w:val="en-GB"/>
        </w:rPr>
        <w:t xml:space="preserve"> </w:t>
      </w:r>
      <w:r w:rsidR="0045018B">
        <w:rPr>
          <w:sz w:val="20"/>
          <w:szCs w:val="20"/>
          <w:lang w:val="en-GB"/>
        </w:rPr>
        <w:t xml:space="preserve">There is method </w:t>
      </w:r>
      <w:proofErr w:type="spellStart"/>
      <w:r w:rsidR="0045018B">
        <w:rPr>
          <w:sz w:val="20"/>
          <w:szCs w:val="20"/>
          <w:lang w:val="en-GB"/>
        </w:rPr>
        <w:t>AdminPanel</w:t>
      </w:r>
      <w:proofErr w:type="spellEnd"/>
      <w:r w:rsidR="0045018B">
        <w:rPr>
          <w:sz w:val="20"/>
          <w:szCs w:val="20"/>
          <w:lang w:val="en-GB"/>
        </w:rPr>
        <w:t xml:space="preserve"> that receives all users from the database and return </w:t>
      </w:r>
      <w:proofErr w:type="spellStart"/>
      <w:r w:rsidR="0045018B">
        <w:rPr>
          <w:sz w:val="20"/>
          <w:szCs w:val="20"/>
          <w:lang w:val="en-GB"/>
        </w:rPr>
        <w:t>AdminPanel</w:t>
      </w:r>
      <w:proofErr w:type="spellEnd"/>
      <w:r w:rsidR="0045018B">
        <w:rPr>
          <w:sz w:val="20"/>
          <w:szCs w:val="20"/>
          <w:lang w:val="en-GB"/>
        </w:rPr>
        <w:t xml:space="preserve"> view for the received users. Also controller contain method for </w:t>
      </w:r>
      <w:proofErr w:type="spellStart"/>
      <w:r w:rsidR="0045018B">
        <w:rPr>
          <w:sz w:val="20"/>
          <w:szCs w:val="20"/>
          <w:lang w:val="en-GB"/>
        </w:rPr>
        <w:t>AdminPanel</w:t>
      </w:r>
      <w:proofErr w:type="spellEnd"/>
      <w:r w:rsidR="0045018B">
        <w:rPr>
          <w:sz w:val="20"/>
          <w:szCs w:val="20"/>
          <w:lang w:val="en-GB"/>
        </w:rPr>
        <w:t xml:space="preserve"> that received post requests with the user id and redirect administrator to the method of editing selected user called Edit. This method create user with current id in the database and return View for editing him. There is Edit method that receives post requests from Edit views with the </w:t>
      </w:r>
      <w:proofErr w:type="spellStart"/>
      <w:r w:rsidR="0045018B" w:rsidRPr="0045018B">
        <w:rPr>
          <w:rFonts w:cstheme="minorHAnsi"/>
          <w:sz w:val="20"/>
          <w:szCs w:val="20"/>
          <w:lang w:val="en-GB"/>
        </w:rPr>
        <w:t>AdminPanelViewModel</w:t>
      </w:r>
      <w:proofErr w:type="spellEnd"/>
      <w:r w:rsidR="0045018B">
        <w:rPr>
          <w:sz w:val="20"/>
          <w:szCs w:val="20"/>
          <w:lang w:val="en-GB"/>
        </w:rPr>
        <w:t xml:space="preserve"> as argument.</w:t>
      </w:r>
      <w:r w:rsidR="00FE32C7">
        <w:rPr>
          <w:sz w:val="20"/>
          <w:szCs w:val="20"/>
          <w:lang w:val="en-GB"/>
        </w:rPr>
        <w:t xml:space="preserve"> This method call method </w:t>
      </w:r>
      <w:proofErr w:type="spellStart"/>
      <w:r w:rsidR="00FE32C7">
        <w:rPr>
          <w:sz w:val="20"/>
          <w:szCs w:val="20"/>
          <w:lang w:val="en-GB"/>
        </w:rPr>
        <w:t>SaveChanges</w:t>
      </w:r>
      <w:proofErr w:type="spellEnd"/>
      <w:r w:rsidR="00FE32C7">
        <w:rPr>
          <w:sz w:val="20"/>
          <w:szCs w:val="20"/>
          <w:lang w:val="en-GB"/>
        </w:rPr>
        <w:t xml:space="preserve"> in the Admin class and redirect to the </w:t>
      </w:r>
      <w:proofErr w:type="spellStart"/>
      <w:r w:rsidR="00FE32C7">
        <w:rPr>
          <w:sz w:val="20"/>
          <w:szCs w:val="20"/>
          <w:lang w:val="en-GB"/>
        </w:rPr>
        <w:t>AdminPanel</w:t>
      </w:r>
      <w:proofErr w:type="spellEnd"/>
      <w:r w:rsidR="00FE32C7">
        <w:rPr>
          <w:sz w:val="20"/>
          <w:szCs w:val="20"/>
          <w:lang w:val="en-GB"/>
        </w:rPr>
        <w:t xml:space="preserve"> view. Also there is </w:t>
      </w:r>
      <w:proofErr w:type="gramStart"/>
      <w:r w:rsidR="00FE32C7">
        <w:rPr>
          <w:sz w:val="20"/>
          <w:szCs w:val="20"/>
          <w:lang w:val="en-GB"/>
        </w:rPr>
        <w:t>method that allow</w:t>
      </w:r>
      <w:proofErr w:type="gramEnd"/>
      <w:r w:rsidR="00FE32C7">
        <w:rPr>
          <w:sz w:val="20"/>
          <w:szCs w:val="20"/>
          <w:lang w:val="en-GB"/>
        </w:rPr>
        <w:t xml:space="preserve"> to administrator to freeze user account. Freeze method receives post request with the user id and after that call F</w:t>
      </w:r>
      <w:r w:rsidR="005C5397">
        <w:rPr>
          <w:sz w:val="20"/>
          <w:szCs w:val="20"/>
          <w:lang w:val="en-GB"/>
        </w:rPr>
        <w:t xml:space="preserve">reeze method from Admin class and after that it makes redirect to </w:t>
      </w:r>
      <w:proofErr w:type="spellStart"/>
      <w:r w:rsidR="005C5397">
        <w:rPr>
          <w:sz w:val="20"/>
          <w:szCs w:val="20"/>
          <w:lang w:val="en-GB"/>
        </w:rPr>
        <w:t>AdminPanel</w:t>
      </w:r>
      <w:proofErr w:type="spellEnd"/>
      <w:r w:rsidR="005C5397">
        <w:rPr>
          <w:sz w:val="20"/>
          <w:szCs w:val="20"/>
          <w:lang w:val="en-GB"/>
        </w:rPr>
        <w:t xml:space="preserve"> view. </w:t>
      </w:r>
      <w:r w:rsidR="00A64882">
        <w:rPr>
          <w:sz w:val="20"/>
          <w:szCs w:val="20"/>
          <w:lang w:val="en-GB"/>
        </w:rPr>
        <w:t xml:space="preserve">Also there is Restore method in controller that allow administrator to restore user account if it was freeze. This method receives user by id and call Restore method from Admin class with it user and redirect to </w:t>
      </w:r>
      <w:proofErr w:type="spellStart"/>
      <w:r w:rsidR="00A64882">
        <w:rPr>
          <w:sz w:val="20"/>
          <w:szCs w:val="20"/>
          <w:lang w:val="en-GB"/>
        </w:rPr>
        <w:t>AdminPanel</w:t>
      </w:r>
      <w:proofErr w:type="spellEnd"/>
      <w:r w:rsidR="00A64882">
        <w:rPr>
          <w:sz w:val="20"/>
          <w:szCs w:val="20"/>
          <w:lang w:val="en-GB"/>
        </w:rPr>
        <w:t xml:space="preserve"> view. Also administrator has opportunity to create user, for there are two methods </w:t>
      </w:r>
      <w:proofErr w:type="spellStart"/>
      <w:r w:rsidR="00A64882">
        <w:rPr>
          <w:sz w:val="20"/>
          <w:szCs w:val="20"/>
          <w:lang w:val="en-GB"/>
        </w:rPr>
        <w:t>CreateNewUser</w:t>
      </w:r>
      <w:proofErr w:type="spellEnd"/>
      <w:r w:rsidR="00A64882">
        <w:rPr>
          <w:sz w:val="20"/>
          <w:szCs w:val="20"/>
          <w:lang w:val="en-GB"/>
        </w:rPr>
        <w:t xml:space="preserve">, first of the just return </w:t>
      </w:r>
      <w:proofErr w:type="spellStart"/>
      <w:r w:rsidR="00A64882">
        <w:rPr>
          <w:sz w:val="20"/>
          <w:szCs w:val="20"/>
          <w:lang w:val="en-GB"/>
        </w:rPr>
        <w:t>CreateNewUser</w:t>
      </w:r>
      <w:proofErr w:type="spellEnd"/>
      <w:r w:rsidR="00A64882">
        <w:rPr>
          <w:sz w:val="20"/>
          <w:szCs w:val="20"/>
          <w:lang w:val="en-GB"/>
        </w:rPr>
        <w:t xml:space="preserve"> view</w:t>
      </w:r>
      <w:proofErr w:type="gramStart"/>
      <w:r w:rsidR="00A64882">
        <w:rPr>
          <w:sz w:val="20"/>
          <w:szCs w:val="20"/>
          <w:lang w:val="en-GB"/>
        </w:rPr>
        <w:t>,  the</w:t>
      </w:r>
      <w:proofErr w:type="gramEnd"/>
      <w:r w:rsidR="00A64882">
        <w:rPr>
          <w:sz w:val="20"/>
          <w:szCs w:val="20"/>
          <w:lang w:val="en-GB"/>
        </w:rPr>
        <w:t xml:space="preserve"> second one receives </w:t>
      </w:r>
      <w:proofErr w:type="spellStart"/>
      <w:r w:rsidR="00A64882" w:rsidRPr="00A64882">
        <w:rPr>
          <w:rFonts w:cstheme="minorHAnsi"/>
          <w:sz w:val="20"/>
          <w:szCs w:val="20"/>
          <w:lang w:val="en-GB"/>
        </w:rPr>
        <w:t>AdminCreateUserViewModel</w:t>
      </w:r>
      <w:proofErr w:type="spellEnd"/>
      <w:r w:rsidR="00A64882">
        <w:rPr>
          <w:rFonts w:cstheme="minorHAnsi"/>
          <w:sz w:val="20"/>
          <w:szCs w:val="20"/>
          <w:lang w:val="en-GB"/>
        </w:rPr>
        <w:t xml:space="preserve"> object by post request and call method </w:t>
      </w:r>
      <w:proofErr w:type="spellStart"/>
      <w:r w:rsidR="00A64882">
        <w:rPr>
          <w:rFonts w:cstheme="minorHAnsi"/>
          <w:sz w:val="20"/>
          <w:szCs w:val="20"/>
          <w:lang w:val="en-GB"/>
        </w:rPr>
        <w:t>CreateNewUser</w:t>
      </w:r>
      <w:proofErr w:type="spellEnd"/>
      <w:r w:rsidR="00A64882">
        <w:rPr>
          <w:rFonts w:cstheme="minorHAnsi"/>
          <w:sz w:val="20"/>
          <w:szCs w:val="20"/>
          <w:lang w:val="en-GB"/>
        </w:rPr>
        <w:t xml:space="preserve"> from Admin class.</w:t>
      </w:r>
    </w:p>
    <w:p w:rsidR="00A64882" w:rsidRPr="00DC6E37" w:rsidRDefault="00A64882" w:rsidP="005C5397">
      <w:pPr>
        <w:ind w:left="360"/>
        <w:rPr>
          <w:rFonts w:cstheme="minorHAnsi"/>
          <w:sz w:val="20"/>
          <w:szCs w:val="20"/>
          <w:lang w:val="en-GB"/>
        </w:rPr>
      </w:pPr>
    </w:p>
    <w:p w:rsidR="00A64882" w:rsidRDefault="009A002B" w:rsidP="005C5397">
      <w:pPr>
        <w:ind w:left="360"/>
        <w:rPr>
          <w:sz w:val="20"/>
          <w:szCs w:val="20"/>
          <w:lang w:val="en-GB"/>
        </w:rPr>
      </w:pPr>
      <w:proofErr w:type="spellStart"/>
      <w:r>
        <w:rPr>
          <w:sz w:val="20"/>
          <w:szCs w:val="20"/>
          <w:lang w:val="en-GB"/>
        </w:rPr>
        <w:t>HomeController</w:t>
      </w:r>
      <w:proofErr w:type="spellEnd"/>
      <w:r>
        <w:rPr>
          <w:sz w:val="20"/>
          <w:szCs w:val="20"/>
          <w:lang w:val="en-GB"/>
        </w:rPr>
        <w:t xml:space="preserve"> has the next methods. Index method is used for displaying information about products on the main page of the store. It receives data from </w:t>
      </w:r>
      <w:proofErr w:type="spellStart"/>
      <w:r>
        <w:rPr>
          <w:sz w:val="20"/>
          <w:szCs w:val="20"/>
          <w:lang w:val="en-GB"/>
        </w:rPr>
        <w:t>GetItems</w:t>
      </w:r>
      <w:proofErr w:type="spellEnd"/>
      <w:r>
        <w:rPr>
          <w:sz w:val="20"/>
          <w:szCs w:val="20"/>
          <w:lang w:val="en-GB"/>
        </w:rPr>
        <w:t xml:space="preserve"> method of </w:t>
      </w:r>
      <w:proofErr w:type="spellStart"/>
      <w:r>
        <w:rPr>
          <w:sz w:val="20"/>
          <w:szCs w:val="20"/>
          <w:lang w:val="en-GB"/>
        </w:rPr>
        <w:t>UserMethods</w:t>
      </w:r>
      <w:proofErr w:type="spellEnd"/>
      <w:r>
        <w:rPr>
          <w:sz w:val="20"/>
          <w:szCs w:val="20"/>
          <w:lang w:val="en-GB"/>
        </w:rPr>
        <w:t xml:space="preserve"> class and return View with this data. There is another Index method that receives post requ</w:t>
      </w:r>
      <w:r w:rsidR="006E37FF">
        <w:rPr>
          <w:sz w:val="20"/>
          <w:szCs w:val="20"/>
          <w:lang w:val="en-GB"/>
        </w:rPr>
        <w:t xml:space="preserve">ests from the view with additional product id </w:t>
      </w:r>
      <w:proofErr w:type="gramStart"/>
      <w:r w:rsidR="006E37FF">
        <w:rPr>
          <w:sz w:val="20"/>
          <w:szCs w:val="20"/>
          <w:lang w:val="en-GB"/>
        </w:rPr>
        <w:t>parameter,</w:t>
      </w:r>
      <w:proofErr w:type="gramEnd"/>
      <w:r w:rsidR="006E37FF">
        <w:rPr>
          <w:sz w:val="20"/>
          <w:szCs w:val="20"/>
          <w:lang w:val="en-GB"/>
        </w:rPr>
        <w:t xml:space="preserve"> to this method has access only registered users with User role. It is call </w:t>
      </w:r>
      <w:proofErr w:type="spellStart"/>
      <w:r w:rsidR="006E37FF">
        <w:rPr>
          <w:sz w:val="20"/>
          <w:szCs w:val="20"/>
          <w:lang w:val="en-GB"/>
        </w:rPr>
        <w:t>AddToCart</w:t>
      </w:r>
      <w:proofErr w:type="spellEnd"/>
      <w:r w:rsidR="006E37FF">
        <w:rPr>
          <w:sz w:val="20"/>
          <w:szCs w:val="20"/>
          <w:lang w:val="en-GB"/>
        </w:rPr>
        <w:t xml:space="preserve"> </w:t>
      </w:r>
      <w:proofErr w:type="spellStart"/>
      <w:r w:rsidR="006E37FF">
        <w:rPr>
          <w:sz w:val="20"/>
          <w:szCs w:val="20"/>
          <w:lang w:val="en-GB"/>
        </w:rPr>
        <w:t>metod</w:t>
      </w:r>
      <w:proofErr w:type="spellEnd"/>
      <w:r w:rsidR="006E37FF">
        <w:rPr>
          <w:sz w:val="20"/>
          <w:szCs w:val="20"/>
          <w:lang w:val="en-GB"/>
        </w:rPr>
        <w:t xml:space="preserve"> from </w:t>
      </w:r>
      <w:proofErr w:type="spellStart"/>
      <w:r w:rsidR="006E37FF">
        <w:rPr>
          <w:sz w:val="20"/>
          <w:szCs w:val="20"/>
          <w:lang w:val="en-GB"/>
        </w:rPr>
        <w:t>UserMethods</w:t>
      </w:r>
      <w:proofErr w:type="spellEnd"/>
      <w:r w:rsidR="006E37FF">
        <w:rPr>
          <w:sz w:val="20"/>
          <w:szCs w:val="20"/>
          <w:lang w:val="en-GB"/>
        </w:rPr>
        <w:t xml:space="preserve"> class. To see users cart is exist </w:t>
      </w:r>
      <w:proofErr w:type="spellStart"/>
      <w:r w:rsidR="006E37FF">
        <w:rPr>
          <w:sz w:val="20"/>
          <w:szCs w:val="20"/>
          <w:lang w:val="en-GB"/>
        </w:rPr>
        <w:t>Busket</w:t>
      </w:r>
      <w:proofErr w:type="spellEnd"/>
      <w:r w:rsidR="006E37FF">
        <w:rPr>
          <w:sz w:val="20"/>
          <w:szCs w:val="20"/>
          <w:lang w:val="en-GB"/>
        </w:rPr>
        <w:t xml:space="preserve"> method in the controller, when it is called it is call </w:t>
      </w:r>
      <w:proofErr w:type="spellStart"/>
      <w:r w:rsidR="006E37FF">
        <w:rPr>
          <w:sz w:val="20"/>
          <w:szCs w:val="20"/>
          <w:lang w:val="en-GB"/>
        </w:rPr>
        <w:t>ViewBusket</w:t>
      </w:r>
      <w:proofErr w:type="spellEnd"/>
      <w:r w:rsidR="006E37FF">
        <w:rPr>
          <w:sz w:val="20"/>
          <w:szCs w:val="20"/>
          <w:lang w:val="en-GB"/>
        </w:rPr>
        <w:t xml:space="preserve"> method from </w:t>
      </w:r>
      <w:proofErr w:type="spellStart"/>
      <w:r w:rsidR="006E37FF">
        <w:rPr>
          <w:sz w:val="20"/>
          <w:szCs w:val="20"/>
          <w:lang w:val="en-GB"/>
        </w:rPr>
        <w:t>UserMethods</w:t>
      </w:r>
      <w:proofErr w:type="spellEnd"/>
      <w:r w:rsidR="006E37FF">
        <w:rPr>
          <w:sz w:val="20"/>
          <w:szCs w:val="20"/>
          <w:lang w:val="en-GB"/>
        </w:rPr>
        <w:t xml:space="preserve"> class. To make an order there is </w:t>
      </w:r>
      <w:proofErr w:type="spellStart"/>
      <w:r w:rsidR="006E37FF">
        <w:rPr>
          <w:sz w:val="20"/>
          <w:szCs w:val="20"/>
          <w:lang w:val="en-GB"/>
        </w:rPr>
        <w:t>MakeOrder</w:t>
      </w:r>
      <w:proofErr w:type="spellEnd"/>
      <w:r w:rsidR="006E37FF">
        <w:rPr>
          <w:sz w:val="20"/>
          <w:szCs w:val="20"/>
          <w:lang w:val="en-GB"/>
        </w:rPr>
        <w:t xml:space="preserve"> </w:t>
      </w:r>
      <w:proofErr w:type="gramStart"/>
      <w:r w:rsidR="006E37FF">
        <w:rPr>
          <w:sz w:val="20"/>
          <w:szCs w:val="20"/>
          <w:lang w:val="en-GB"/>
        </w:rPr>
        <w:t>method that call</w:t>
      </w:r>
      <w:proofErr w:type="gramEnd"/>
      <w:r w:rsidR="006E37FF">
        <w:rPr>
          <w:sz w:val="20"/>
          <w:szCs w:val="20"/>
          <w:lang w:val="en-GB"/>
        </w:rPr>
        <w:t xml:space="preserve"> method in </w:t>
      </w:r>
      <w:proofErr w:type="spellStart"/>
      <w:r w:rsidR="006E37FF">
        <w:rPr>
          <w:sz w:val="20"/>
          <w:szCs w:val="20"/>
          <w:lang w:val="en-GB"/>
        </w:rPr>
        <w:t>UserMethods</w:t>
      </w:r>
      <w:proofErr w:type="spellEnd"/>
      <w:r w:rsidR="006E37FF">
        <w:rPr>
          <w:sz w:val="20"/>
          <w:szCs w:val="20"/>
          <w:lang w:val="en-GB"/>
        </w:rPr>
        <w:t xml:space="preserve"> </w:t>
      </w:r>
      <w:proofErr w:type="spellStart"/>
      <w:r w:rsidR="006E37FF">
        <w:rPr>
          <w:sz w:val="20"/>
          <w:szCs w:val="20"/>
          <w:lang w:val="en-GB"/>
        </w:rPr>
        <w:t>MakeAnOrder</w:t>
      </w:r>
      <w:proofErr w:type="spellEnd"/>
      <w:r w:rsidR="006E37FF">
        <w:rPr>
          <w:sz w:val="20"/>
          <w:szCs w:val="20"/>
          <w:lang w:val="en-GB"/>
        </w:rPr>
        <w:t>.</w:t>
      </w:r>
      <w:r w:rsidR="004B39A6">
        <w:rPr>
          <w:sz w:val="20"/>
          <w:szCs w:val="20"/>
          <w:lang w:val="en-GB"/>
        </w:rPr>
        <w:t xml:space="preserve"> History method is used to see list of products that user has bought ever, it is </w:t>
      </w:r>
      <w:r w:rsidR="002A0173">
        <w:rPr>
          <w:sz w:val="20"/>
          <w:szCs w:val="20"/>
          <w:lang w:val="en-GB"/>
        </w:rPr>
        <w:t xml:space="preserve">receives data from </w:t>
      </w:r>
      <w:proofErr w:type="spellStart"/>
      <w:r w:rsidR="002A0173">
        <w:rPr>
          <w:sz w:val="20"/>
          <w:szCs w:val="20"/>
          <w:lang w:val="en-GB"/>
        </w:rPr>
        <w:t>ViewHistory</w:t>
      </w:r>
      <w:proofErr w:type="spellEnd"/>
      <w:r w:rsidR="002A0173">
        <w:rPr>
          <w:sz w:val="20"/>
          <w:szCs w:val="20"/>
          <w:lang w:val="en-GB"/>
        </w:rPr>
        <w:t xml:space="preserve"> method in </w:t>
      </w:r>
      <w:proofErr w:type="spellStart"/>
      <w:r w:rsidR="002A0173">
        <w:rPr>
          <w:sz w:val="20"/>
          <w:szCs w:val="20"/>
          <w:lang w:val="en-GB"/>
        </w:rPr>
        <w:t>UserMethods</w:t>
      </w:r>
      <w:proofErr w:type="spellEnd"/>
      <w:r w:rsidR="002A0173">
        <w:rPr>
          <w:sz w:val="20"/>
          <w:szCs w:val="20"/>
          <w:lang w:val="en-GB"/>
        </w:rPr>
        <w:t xml:space="preserve"> class and return View with this data. To see current users orders there is Orders method that use </w:t>
      </w:r>
      <w:proofErr w:type="spellStart"/>
      <w:r w:rsidR="002A0173">
        <w:rPr>
          <w:sz w:val="20"/>
          <w:szCs w:val="20"/>
          <w:lang w:val="en-GB"/>
        </w:rPr>
        <w:t>ViewOrder</w:t>
      </w:r>
      <w:proofErr w:type="spellEnd"/>
      <w:r w:rsidR="002A0173">
        <w:rPr>
          <w:sz w:val="20"/>
          <w:szCs w:val="20"/>
          <w:lang w:val="en-GB"/>
        </w:rPr>
        <w:t xml:space="preserve"> method from to receive information and after that it return view. To change user data is used </w:t>
      </w:r>
      <w:proofErr w:type="spellStart"/>
      <w:r w:rsidR="002A0173">
        <w:rPr>
          <w:sz w:val="20"/>
          <w:szCs w:val="20"/>
          <w:lang w:val="en-GB"/>
        </w:rPr>
        <w:t>ChangeUserData</w:t>
      </w:r>
      <w:proofErr w:type="spellEnd"/>
      <w:r w:rsidR="002A0173">
        <w:rPr>
          <w:sz w:val="20"/>
          <w:szCs w:val="20"/>
          <w:lang w:val="en-GB"/>
        </w:rPr>
        <w:t xml:space="preserve"> method, which model of current user by id and after that return view with this user. Also there is </w:t>
      </w:r>
      <w:proofErr w:type="spellStart"/>
      <w:r w:rsidR="002A0173">
        <w:rPr>
          <w:sz w:val="20"/>
          <w:szCs w:val="20"/>
          <w:lang w:val="en-GB"/>
        </w:rPr>
        <w:t>ChangeUserData</w:t>
      </w:r>
      <w:proofErr w:type="spellEnd"/>
      <w:r w:rsidR="002A0173">
        <w:rPr>
          <w:sz w:val="20"/>
          <w:szCs w:val="20"/>
          <w:lang w:val="en-GB"/>
        </w:rPr>
        <w:t xml:space="preserve"> that receives post request with the User </w:t>
      </w:r>
      <w:proofErr w:type="gramStart"/>
      <w:r w:rsidR="002A0173">
        <w:rPr>
          <w:sz w:val="20"/>
          <w:szCs w:val="20"/>
          <w:lang w:val="en-GB"/>
        </w:rPr>
        <w:t>model,</w:t>
      </w:r>
      <w:proofErr w:type="gramEnd"/>
      <w:r w:rsidR="002A0173">
        <w:rPr>
          <w:sz w:val="20"/>
          <w:szCs w:val="20"/>
          <w:lang w:val="en-GB"/>
        </w:rPr>
        <w:t xml:space="preserve"> it is call </w:t>
      </w:r>
      <w:proofErr w:type="spellStart"/>
      <w:r w:rsidR="002A0173">
        <w:rPr>
          <w:sz w:val="20"/>
          <w:szCs w:val="20"/>
          <w:lang w:val="en-GB"/>
        </w:rPr>
        <w:t>ChangeUserData</w:t>
      </w:r>
      <w:proofErr w:type="spellEnd"/>
      <w:r w:rsidR="002A0173">
        <w:rPr>
          <w:sz w:val="20"/>
          <w:szCs w:val="20"/>
          <w:lang w:val="en-GB"/>
        </w:rPr>
        <w:t xml:space="preserve"> with the received model as paramet</w:t>
      </w:r>
      <w:r w:rsidR="00A708DB">
        <w:rPr>
          <w:sz w:val="20"/>
          <w:szCs w:val="20"/>
          <w:lang w:val="en-GB"/>
        </w:rPr>
        <w:t xml:space="preserve">er. </w:t>
      </w:r>
    </w:p>
    <w:p w:rsidR="00A708DB" w:rsidRDefault="00A708DB" w:rsidP="005C5397">
      <w:pPr>
        <w:ind w:left="360"/>
        <w:rPr>
          <w:sz w:val="20"/>
          <w:szCs w:val="20"/>
          <w:lang w:val="en-GB"/>
        </w:rPr>
      </w:pPr>
    </w:p>
    <w:p w:rsidR="00A708DB" w:rsidRDefault="00495975" w:rsidP="005C5397">
      <w:pPr>
        <w:ind w:left="360"/>
        <w:rPr>
          <w:sz w:val="20"/>
          <w:szCs w:val="20"/>
          <w:lang w:val="en-GB"/>
        </w:rPr>
      </w:pPr>
      <w:proofErr w:type="spellStart"/>
      <w:r>
        <w:rPr>
          <w:sz w:val="20"/>
          <w:szCs w:val="20"/>
          <w:lang w:val="en-GB"/>
        </w:rPr>
        <w:t>SalesController</w:t>
      </w:r>
      <w:proofErr w:type="spellEnd"/>
      <w:r>
        <w:rPr>
          <w:sz w:val="20"/>
          <w:szCs w:val="20"/>
          <w:lang w:val="en-GB"/>
        </w:rPr>
        <w:t xml:space="preserve"> implements functions of the seller. </w:t>
      </w:r>
      <w:proofErr w:type="spellStart"/>
      <w:r>
        <w:rPr>
          <w:sz w:val="20"/>
          <w:szCs w:val="20"/>
          <w:lang w:val="en-GB"/>
        </w:rPr>
        <w:t>SellerePanel</w:t>
      </w:r>
      <w:proofErr w:type="spellEnd"/>
      <w:r>
        <w:rPr>
          <w:sz w:val="20"/>
          <w:szCs w:val="20"/>
          <w:lang w:val="en-GB"/>
        </w:rPr>
        <w:t xml:space="preserve"> method is used for display all the products from the database on view. There is </w:t>
      </w:r>
      <w:proofErr w:type="spellStart"/>
      <w:r>
        <w:rPr>
          <w:sz w:val="20"/>
          <w:szCs w:val="20"/>
          <w:lang w:val="en-GB"/>
        </w:rPr>
        <w:t>SellerPanel</w:t>
      </w:r>
      <w:proofErr w:type="spellEnd"/>
      <w:r>
        <w:rPr>
          <w:sz w:val="20"/>
          <w:szCs w:val="20"/>
          <w:lang w:val="en-GB"/>
        </w:rPr>
        <w:t xml:space="preserve"> method that receives post requests it is used to receive id of selected product and after that it is called Edit method that receives the product model of selected prod</w:t>
      </w:r>
      <w:r w:rsidR="00431951">
        <w:rPr>
          <w:sz w:val="20"/>
          <w:szCs w:val="20"/>
          <w:lang w:val="en-GB"/>
        </w:rPr>
        <w:t xml:space="preserve">uct and after that it is calling Edit method with this product. Edit method return the view for this model. Edit method that receives post requests is used for calling </w:t>
      </w:r>
      <w:proofErr w:type="spellStart"/>
      <w:r w:rsidR="00431951">
        <w:rPr>
          <w:sz w:val="20"/>
          <w:szCs w:val="20"/>
          <w:lang w:val="en-GB"/>
        </w:rPr>
        <w:t>SaveChanges</w:t>
      </w:r>
      <w:proofErr w:type="spellEnd"/>
      <w:r w:rsidR="00431951">
        <w:rPr>
          <w:sz w:val="20"/>
          <w:szCs w:val="20"/>
          <w:lang w:val="en-GB"/>
        </w:rPr>
        <w:t xml:space="preserve"> method from </w:t>
      </w:r>
      <w:proofErr w:type="spellStart"/>
      <w:r w:rsidR="00431951">
        <w:rPr>
          <w:sz w:val="20"/>
          <w:szCs w:val="20"/>
          <w:lang w:val="en-GB"/>
        </w:rPr>
        <w:t>SalesPerson</w:t>
      </w:r>
      <w:proofErr w:type="spellEnd"/>
      <w:r w:rsidR="00431951">
        <w:rPr>
          <w:sz w:val="20"/>
          <w:szCs w:val="20"/>
          <w:lang w:val="en-GB"/>
        </w:rPr>
        <w:t xml:space="preserve"> class. </w:t>
      </w:r>
      <w:proofErr w:type="spellStart"/>
      <w:r w:rsidR="00431951">
        <w:rPr>
          <w:sz w:val="20"/>
          <w:szCs w:val="20"/>
          <w:lang w:val="en-GB"/>
        </w:rPr>
        <w:lastRenderedPageBreak/>
        <w:t>Add</w:t>
      </w:r>
      <w:r w:rsidR="001A130A">
        <w:rPr>
          <w:sz w:val="20"/>
          <w:szCs w:val="20"/>
          <w:lang w:val="en-GB"/>
        </w:rPr>
        <w:t>NewItem</w:t>
      </w:r>
      <w:proofErr w:type="spellEnd"/>
      <w:r w:rsidR="001A130A">
        <w:rPr>
          <w:sz w:val="20"/>
          <w:szCs w:val="20"/>
          <w:lang w:val="en-GB"/>
        </w:rPr>
        <w:t xml:space="preserve"> methods </w:t>
      </w:r>
      <w:proofErr w:type="gramStart"/>
      <w:r w:rsidR="001A130A">
        <w:rPr>
          <w:sz w:val="20"/>
          <w:szCs w:val="20"/>
          <w:lang w:val="en-GB"/>
        </w:rPr>
        <w:t>Is</w:t>
      </w:r>
      <w:proofErr w:type="gramEnd"/>
      <w:r w:rsidR="001A130A">
        <w:rPr>
          <w:sz w:val="20"/>
          <w:szCs w:val="20"/>
          <w:lang w:val="en-GB"/>
        </w:rPr>
        <w:t xml:space="preserve"> used for adding new product to the database first of them returns view, the second one processes the post request and call method </w:t>
      </w:r>
      <w:proofErr w:type="spellStart"/>
      <w:r w:rsidR="001A130A">
        <w:rPr>
          <w:sz w:val="20"/>
          <w:szCs w:val="20"/>
          <w:lang w:val="en-GB"/>
        </w:rPr>
        <w:t>AddItem</w:t>
      </w:r>
      <w:proofErr w:type="spellEnd"/>
      <w:r w:rsidR="001A130A">
        <w:rPr>
          <w:sz w:val="20"/>
          <w:szCs w:val="20"/>
          <w:lang w:val="en-GB"/>
        </w:rPr>
        <w:t xml:space="preserve"> that adds item to the database. Seller has an opportunity to add new categories to the database. For it there are two methods, one receives the list of all product categories from database and return the view for them, the second one is processes post requests and call method </w:t>
      </w:r>
      <w:proofErr w:type="spellStart"/>
      <w:r w:rsidR="001A130A">
        <w:rPr>
          <w:sz w:val="20"/>
          <w:szCs w:val="20"/>
          <w:lang w:val="en-GB"/>
        </w:rPr>
        <w:t>AddCat</w:t>
      </w:r>
      <w:proofErr w:type="spellEnd"/>
      <w:r w:rsidR="001A130A">
        <w:rPr>
          <w:sz w:val="20"/>
          <w:szCs w:val="20"/>
          <w:lang w:val="en-GB"/>
        </w:rPr>
        <w:t xml:space="preserve"> with received model. The last function of seller is to see and change the status of </w:t>
      </w:r>
      <w:proofErr w:type="gramStart"/>
      <w:r w:rsidR="001A130A">
        <w:rPr>
          <w:sz w:val="20"/>
          <w:szCs w:val="20"/>
          <w:lang w:val="en-GB"/>
        </w:rPr>
        <w:t>users</w:t>
      </w:r>
      <w:proofErr w:type="gramEnd"/>
      <w:r w:rsidR="001A130A">
        <w:rPr>
          <w:sz w:val="20"/>
          <w:szCs w:val="20"/>
          <w:lang w:val="en-GB"/>
        </w:rPr>
        <w:t xml:space="preserve"> orders. It is provided by two methods. </w:t>
      </w:r>
      <w:proofErr w:type="spellStart"/>
      <w:r w:rsidR="0038614A">
        <w:rPr>
          <w:sz w:val="20"/>
          <w:szCs w:val="20"/>
          <w:lang w:val="en-GB"/>
        </w:rPr>
        <w:t>ViewOrders</w:t>
      </w:r>
      <w:proofErr w:type="spellEnd"/>
      <w:r w:rsidR="0038614A">
        <w:rPr>
          <w:sz w:val="20"/>
          <w:szCs w:val="20"/>
          <w:lang w:val="en-GB"/>
        </w:rPr>
        <w:t xml:space="preserve"> method is used for displaying all the orders and order items. </w:t>
      </w:r>
      <w:proofErr w:type="spellStart"/>
      <w:r w:rsidR="0038614A">
        <w:rPr>
          <w:sz w:val="20"/>
          <w:szCs w:val="20"/>
          <w:lang w:val="en-GB"/>
        </w:rPr>
        <w:t>ChangeStatus</w:t>
      </w:r>
      <w:proofErr w:type="spellEnd"/>
      <w:r w:rsidR="0038614A">
        <w:rPr>
          <w:sz w:val="20"/>
          <w:szCs w:val="20"/>
          <w:lang w:val="en-GB"/>
        </w:rPr>
        <w:t xml:space="preserve"> method receives get requests and with the string of new status and id of product for which this status should be set and after that it is call </w:t>
      </w:r>
      <w:proofErr w:type="spellStart"/>
      <w:r w:rsidR="0038614A">
        <w:rPr>
          <w:sz w:val="20"/>
          <w:szCs w:val="20"/>
          <w:lang w:val="en-GB"/>
        </w:rPr>
        <w:t>ChangeStatus</w:t>
      </w:r>
      <w:proofErr w:type="spellEnd"/>
      <w:r w:rsidR="0038614A">
        <w:rPr>
          <w:sz w:val="20"/>
          <w:szCs w:val="20"/>
          <w:lang w:val="en-GB"/>
        </w:rPr>
        <w:t xml:space="preserve"> method with these parameters. </w:t>
      </w:r>
    </w:p>
    <w:p w:rsidR="00262B24" w:rsidRDefault="00262B24" w:rsidP="005C5397">
      <w:pPr>
        <w:ind w:left="360"/>
        <w:rPr>
          <w:sz w:val="20"/>
          <w:szCs w:val="20"/>
          <w:lang w:val="en-GB"/>
        </w:rPr>
      </w:pPr>
    </w:p>
    <w:p w:rsidR="00262B24" w:rsidRPr="001A130A" w:rsidRDefault="00262B24" w:rsidP="005C5397">
      <w:pPr>
        <w:ind w:left="360"/>
        <w:rPr>
          <w:sz w:val="20"/>
          <w:szCs w:val="20"/>
          <w:lang w:val="en-GB"/>
        </w:rPr>
      </w:pPr>
      <w:proofErr w:type="spellStart"/>
      <w:r>
        <w:rPr>
          <w:sz w:val="20"/>
          <w:szCs w:val="20"/>
          <w:lang w:val="en-GB"/>
        </w:rPr>
        <w:t>ErrorControler</w:t>
      </w:r>
      <w:proofErr w:type="spellEnd"/>
      <w:r>
        <w:rPr>
          <w:sz w:val="20"/>
          <w:szCs w:val="20"/>
          <w:lang w:val="en-GB"/>
        </w:rPr>
        <w:t xml:space="preserve"> contains methods for calling error views.</w:t>
      </w:r>
    </w:p>
    <w:p w:rsidR="004422C6" w:rsidRPr="00EF177C" w:rsidRDefault="004422C6" w:rsidP="00984571">
      <w:pPr>
        <w:ind w:left="360"/>
        <w:rPr>
          <w:sz w:val="20"/>
          <w:szCs w:val="20"/>
          <w:lang w:val="en-GB"/>
        </w:rPr>
      </w:pPr>
    </w:p>
    <w:p w:rsidR="0038614A" w:rsidRPr="0038614A" w:rsidRDefault="0038614A" w:rsidP="0038614A">
      <w:pPr>
        <w:pStyle w:val="a3"/>
        <w:numPr>
          <w:ilvl w:val="2"/>
          <w:numId w:val="1"/>
        </w:numPr>
        <w:rPr>
          <w:b/>
          <w:sz w:val="20"/>
          <w:szCs w:val="20"/>
          <w:lang w:val="en-GB"/>
        </w:rPr>
      </w:pPr>
      <w:r w:rsidRPr="0038614A">
        <w:rPr>
          <w:b/>
          <w:sz w:val="20"/>
          <w:szCs w:val="20"/>
          <w:lang w:val="en-GB"/>
        </w:rPr>
        <w:t>Classes to Provide different roles function</w:t>
      </w:r>
    </w:p>
    <w:p w:rsidR="00DC6E37" w:rsidRDefault="00DC6E37" w:rsidP="009C53CD">
      <w:pPr>
        <w:ind w:left="360"/>
        <w:rPr>
          <w:sz w:val="20"/>
          <w:szCs w:val="20"/>
          <w:lang w:val="en-GB"/>
        </w:rPr>
      </w:pPr>
      <w:r>
        <w:rPr>
          <w:sz w:val="20"/>
          <w:szCs w:val="20"/>
          <w:lang w:val="en-GB"/>
        </w:rPr>
        <w:t xml:space="preserve">In app defined classes to provide different role functions. Methods of </w:t>
      </w:r>
      <w:proofErr w:type="gramStart"/>
      <w:r>
        <w:rPr>
          <w:sz w:val="20"/>
          <w:szCs w:val="20"/>
          <w:lang w:val="en-GB"/>
        </w:rPr>
        <w:t>this classes</w:t>
      </w:r>
      <w:proofErr w:type="gramEnd"/>
      <w:r>
        <w:rPr>
          <w:sz w:val="20"/>
          <w:szCs w:val="20"/>
          <w:lang w:val="en-GB"/>
        </w:rPr>
        <w:t xml:space="preserve"> called from controllers.</w:t>
      </w:r>
    </w:p>
    <w:p w:rsidR="00DC6E37" w:rsidRDefault="00DC6E37" w:rsidP="00DC6E37">
      <w:pPr>
        <w:ind w:left="360"/>
        <w:rPr>
          <w:sz w:val="20"/>
          <w:szCs w:val="20"/>
          <w:lang w:val="en-GB"/>
        </w:rPr>
      </w:pPr>
      <w:r w:rsidRPr="00DC6E37">
        <w:rPr>
          <w:sz w:val="20"/>
          <w:szCs w:val="20"/>
          <w:lang w:val="en-GB"/>
        </w:rPr>
        <w:t xml:space="preserve">Methods for </w:t>
      </w:r>
      <w:r>
        <w:rPr>
          <w:sz w:val="20"/>
          <w:szCs w:val="20"/>
          <w:lang w:val="en-GB"/>
        </w:rPr>
        <w:t>a</w:t>
      </w:r>
      <w:r w:rsidRPr="00DC6E37">
        <w:rPr>
          <w:sz w:val="20"/>
          <w:szCs w:val="20"/>
          <w:lang w:val="en-GB"/>
        </w:rPr>
        <w:t>uthentication and authorization</w:t>
      </w:r>
      <w:r>
        <w:rPr>
          <w:sz w:val="20"/>
          <w:szCs w:val="20"/>
          <w:lang w:val="en-GB"/>
        </w:rPr>
        <w:t xml:space="preserve"> that used in Auth controller is described in Auth class, they were described in paragraph 1.2.2.</w:t>
      </w:r>
    </w:p>
    <w:p w:rsidR="00262B24" w:rsidRPr="00DC6E37" w:rsidRDefault="00262B24" w:rsidP="00DC6E37">
      <w:pPr>
        <w:ind w:left="360"/>
        <w:rPr>
          <w:sz w:val="20"/>
          <w:szCs w:val="20"/>
          <w:lang w:val="en-GB"/>
        </w:rPr>
      </w:pPr>
    </w:p>
    <w:p w:rsidR="00861B34" w:rsidRPr="00262B24" w:rsidRDefault="00DC6E37" w:rsidP="00861B34">
      <w:pPr>
        <w:ind w:left="360"/>
        <w:rPr>
          <w:b/>
          <w:sz w:val="20"/>
          <w:szCs w:val="20"/>
          <w:lang w:val="en-GB"/>
        </w:rPr>
      </w:pPr>
      <w:proofErr w:type="gramStart"/>
      <w:r w:rsidRPr="00262B24">
        <w:rPr>
          <w:b/>
          <w:sz w:val="20"/>
          <w:szCs w:val="20"/>
          <w:lang w:val="en-GB"/>
        </w:rPr>
        <w:t xml:space="preserve">Methods for main functions </w:t>
      </w:r>
      <w:r w:rsidR="00861B34" w:rsidRPr="00262B24">
        <w:rPr>
          <w:b/>
          <w:sz w:val="20"/>
          <w:szCs w:val="20"/>
          <w:lang w:val="en-GB"/>
        </w:rPr>
        <w:t xml:space="preserve">of </w:t>
      </w:r>
      <w:proofErr w:type="spellStart"/>
      <w:r w:rsidR="00861B34" w:rsidRPr="00262B24">
        <w:rPr>
          <w:b/>
          <w:sz w:val="20"/>
          <w:szCs w:val="20"/>
          <w:lang w:val="en-GB"/>
        </w:rPr>
        <w:t>webstore</w:t>
      </w:r>
      <w:proofErr w:type="spellEnd"/>
      <w:r w:rsidR="00861B34" w:rsidRPr="00262B24">
        <w:rPr>
          <w:b/>
          <w:sz w:val="20"/>
          <w:szCs w:val="20"/>
          <w:lang w:val="en-GB"/>
        </w:rPr>
        <w:t xml:space="preserve"> is</w:t>
      </w:r>
      <w:proofErr w:type="gramEnd"/>
      <w:r w:rsidR="00861B34" w:rsidRPr="00262B24">
        <w:rPr>
          <w:b/>
          <w:sz w:val="20"/>
          <w:szCs w:val="20"/>
          <w:lang w:val="en-GB"/>
        </w:rPr>
        <w:t xml:space="preserve"> described in </w:t>
      </w:r>
      <w:proofErr w:type="spellStart"/>
      <w:r w:rsidR="00861B34" w:rsidRPr="00262B24">
        <w:rPr>
          <w:b/>
          <w:sz w:val="20"/>
          <w:szCs w:val="20"/>
          <w:lang w:val="en-GB"/>
        </w:rPr>
        <w:t>UserMethods</w:t>
      </w:r>
      <w:proofErr w:type="spellEnd"/>
      <w:r w:rsidR="00861B34" w:rsidRPr="00262B24">
        <w:rPr>
          <w:b/>
          <w:sz w:val="20"/>
          <w:szCs w:val="20"/>
          <w:lang w:val="en-GB"/>
        </w:rPr>
        <w:t xml:space="preserve"> class. </w:t>
      </w:r>
    </w:p>
    <w:p w:rsidR="00861B34" w:rsidRDefault="00861B34" w:rsidP="00861B34">
      <w:pPr>
        <w:pStyle w:val="a3"/>
        <w:numPr>
          <w:ilvl w:val="0"/>
          <w:numId w:val="9"/>
        </w:numPr>
        <w:rPr>
          <w:sz w:val="20"/>
          <w:szCs w:val="20"/>
          <w:lang w:val="en-GB"/>
        </w:rPr>
      </w:pPr>
      <w:proofErr w:type="spellStart"/>
      <w:r>
        <w:rPr>
          <w:sz w:val="20"/>
          <w:szCs w:val="20"/>
          <w:lang w:val="en-GB"/>
        </w:rPr>
        <w:t>GetItems</w:t>
      </w:r>
      <w:proofErr w:type="spellEnd"/>
      <w:r>
        <w:rPr>
          <w:sz w:val="20"/>
          <w:szCs w:val="20"/>
          <w:lang w:val="en-GB"/>
        </w:rPr>
        <w:t xml:space="preserve"> method is used to receive all products from db and return them as </w:t>
      </w:r>
      <w:proofErr w:type="spellStart"/>
      <w:r>
        <w:rPr>
          <w:sz w:val="20"/>
          <w:szCs w:val="20"/>
          <w:lang w:val="en-GB"/>
        </w:rPr>
        <w:t>IEnumearable</w:t>
      </w:r>
      <w:proofErr w:type="spellEnd"/>
      <w:r>
        <w:rPr>
          <w:sz w:val="20"/>
          <w:szCs w:val="20"/>
          <w:lang w:val="en-GB"/>
        </w:rPr>
        <w:t>&lt;Product&gt; object.</w:t>
      </w:r>
    </w:p>
    <w:p w:rsidR="00861B34" w:rsidRDefault="00861B34" w:rsidP="00861B34">
      <w:pPr>
        <w:pStyle w:val="a3"/>
        <w:numPr>
          <w:ilvl w:val="0"/>
          <w:numId w:val="9"/>
        </w:numPr>
        <w:rPr>
          <w:sz w:val="20"/>
          <w:szCs w:val="20"/>
          <w:lang w:val="en-GB"/>
        </w:rPr>
      </w:pPr>
      <w:proofErr w:type="spellStart"/>
      <w:r>
        <w:rPr>
          <w:sz w:val="20"/>
          <w:szCs w:val="20"/>
          <w:lang w:val="en-GB"/>
        </w:rPr>
        <w:t>AddToCart</w:t>
      </w:r>
      <w:proofErr w:type="spellEnd"/>
      <w:r>
        <w:rPr>
          <w:sz w:val="20"/>
          <w:szCs w:val="20"/>
          <w:lang w:val="en-GB"/>
        </w:rPr>
        <w:t xml:space="preserve"> method receives id of product and add this product to the cart of the current user in db. If this item is already in user cart, it just increases the value Number by 1.</w:t>
      </w:r>
    </w:p>
    <w:p w:rsidR="00861B34" w:rsidRDefault="00861B34" w:rsidP="00861B34">
      <w:pPr>
        <w:pStyle w:val="a3"/>
        <w:numPr>
          <w:ilvl w:val="0"/>
          <w:numId w:val="9"/>
        </w:numPr>
        <w:rPr>
          <w:sz w:val="20"/>
          <w:szCs w:val="20"/>
          <w:lang w:val="en-GB"/>
        </w:rPr>
      </w:pPr>
      <w:proofErr w:type="spellStart"/>
      <w:r>
        <w:rPr>
          <w:sz w:val="20"/>
          <w:szCs w:val="20"/>
          <w:lang w:val="en-GB"/>
        </w:rPr>
        <w:t>ViewBasket</w:t>
      </w:r>
      <w:proofErr w:type="spellEnd"/>
      <w:r>
        <w:rPr>
          <w:sz w:val="20"/>
          <w:szCs w:val="20"/>
          <w:lang w:val="en-GB"/>
        </w:rPr>
        <w:t xml:space="preserve"> method is used receive a </w:t>
      </w:r>
      <w:r w:rsidR="00113758">
        <w:rPr>
          <w:sz w:val="20"/>
          <w:szCs w:val="20"/>
          <w:lang w:val="en-GB"/>
        </w:rPr>
        <w:t xml:space="preserve">List of </w:t>
      </w:r>
      <w:proofErr w:type="spellStart"/>
      <w:r w:rsidR="00113758">
        <w:rPr>
          <w:sz w:val="20"/>
          <w:szCs w:val="20"/>
          <w:lang w:val="en-GB"/>
        </w:rPr>
        <w:t>BusketViewModel</w:t>
      </w:r>
      <w:proofErr w:type="spellEnd"/>
      <w:r w:rsidR="00113758">
        <w:rPr>
          <w:sz w:val="20"/>
          <w:szCs w:val="20"/>
          <w:lang w:val="en-GB"/>
        </w:rPr>
        <w:t xml:space="preserve"> objects. It is receive a Basket objects from db for current user and after that for every received object it is create a </w:t>
      </w:r>
      <w:proofErr w:type="spellStart"/>
      <w:r w:rsidR="00113758">
        <w:rPr>
          <w:sz w:val="20"/>
          <w:szCs w:val="20"/>
          <w:lang w:val="en-GB"/>
        </w:rPr>
        <w:t>BusketViewModel</w:t>
      </w:r>
      <w:proofErr w:type="spellEnd"/>
      <w:r w:rsidR="00113758">
        <w:rPr>
          <w:sz w:val="20"/>
          <w:szCs w:val="20"/>
          <w:lang w:val="en-GB"/>
        </w:rPr>
        <w:t xml:space="preserve"> and add it to the list.</w:t>
      </w:r>
    </w:p>
    <w:p w:rsidR="00113758" w:rsidRDefault="00113758" w:rsidP="00113758">
      <w:pPr>
        <w:pStyle w:val="a3"/>
        <w:numPr>
          <w:ilvl w:val="0"/>
          <w:numId w:val="9"/>
        </w:numPr>
        <w:rPr>
          <w:sz w:val="20"/>
          <w:szCs w:val="20"/>
          <w:lang w:val="en-GB"/>
        </w:rPr>
      </w:pPr>
      <w:proofErr w:type="spellStart"/>
      <w:r>
        <w:rPr>
          <w:sz w:val="20"/>
          <w:szCs w:val="20"/>
          <w:lang w:val="en-GB"/>
        </w:rPr>
        <w:t>MakeAnOrder</w:t>
      </w:r>
      <w:proofErr w:type="spellEnd"/>
      <w:r>
        <w:rPr>
          <w:sz w:val="20"/>
          <w:szCs w:val="20"/>
          <w:lang w:val="en-GB"/>
        </w:rPr>
        <w:t xml:space="preserve"> method </w:t>
      </w:r>
      <w:proofErr w:type="gramStart"/>
      <w:r>
        <w:rPr>
          <w:sz w:val="20"/>
          <w:szCs w:val="20"/>
          <w:lang w:val="en-GB"/>
        </w:rPr>
        <w:t>Is</w:t>
      </w:r>
      <w:proofErr w:type="gramEnd"/>
      <w:r>
        <w:rPr>
          <w:sz w:val="20"/>
          <w:szCs w:val="20"/>
          <w:lang w:val="en-GB"/>
        </w:rPr>
        <w:t xml:space="preserve"> used to place an order. </w:t>
      </w:r>
      <w:proofErr w:type="gramStart"/>
      <w:r>
        <w:rPr>
          <w:sz w:val="20"/>
          <w:szCs w:val="20"/>
          <w:lang w:val="en-GB"/>
        </w:rPr>
        <w:t>This method receives all products from db and add</w:t>
      </w:r>
      <w:proofErr w:type="gramEnd"/>
      <w:r>
        <w:rPr>
          <w:sz w:val="20"/>
          <w:szCs w:val="20"/>
          <w:lang w:val="en-GB"/>
        </w:rPr>
        <w:t xml:space="preserve"> new order in Order table in database and all the products that relate to this order add to the </w:t>
      </w:r>
      <w:proofErr w:type="spellStart"/>
      <w:r>
        <w:rPr>
          <w:sz w:val="20"/>
          <w:szCs w:val="20"/>
          <w:lang w:val="en-GB"/>
        </w:rPr>
        <w:t>OrderItem</w:t>
      </w:r>
      <w:proofErr w:type="spellEnd"/>
      <w:r>
        <w:rPr>
          <w:sz w:val="20"/>
          <w:szCs w:val="20"/>
          <w:lang w:val="en-GB"/>
        </w:rPr>
        <w:t xml:space="preserve"> table. After </w:t>
      </w:r>
      <w:proofErr w:type="gramStart"/>
      <w:r>
        <w:rPr>
          <w:sz w:val="20"/>
          <w:szCs w:val="20"/>
          <w:lang w:val="en-GB"/>
        </w:rPr>
        <w:t>that items</w:t>
      </w:r>
      <w:proofErr w:type="gramEnd"/>
      <w:r>
        <w:rPr>
          <w:sz w:val="20"/>
          <w:szCs w:val="20"/>
          <w:lang w:val="en-GB"/>
        </w:rPr>
        <w:t xml:space="preserve"> in cart is cleared.</w:t>
      </w:r>
      <w:r w:rsidRPr="00113758">
        <w:rPr>
          <w:sz w:val="20"/>
          <w:szCs w:val="20"/>
          <w:lang w:val="en-GB"/>
        </w:rPr>
        <w:t xml:space="preserve"> </w:t>
      </w:r>
    </w:p>
    <w:p w:rsidR="00E52A89" w:rsidRDefault="00E52A89" w:rsidP="00113758">
      <w:pPr>
        <w:pStyle w:val="a3"/>
        <w:numPr>
          <w:ilvl w:val="0"/>
          <w:numId w:val="9"/>
        </w:numPr>
        <w:rPr>
          <w:sz w:val="20"/>
          <w:szCs w:val="20"/>
          <w:lang w:val="en-GB"/>
        </w:rPr>
      </w:pPr>
      <w:proofErr w:type="spellStart"/>
      <w:r>
        <w:rPr>
          <w:sz w:val="20"/>
          <w:szCs w:val="20"/>
          <w:lang w:val="en-GB"/>
        </w:rPr>
        <w:t>ViewHistory</w:t>
      </w:r>
      <w:proofErr w:type="spellEnd"/>
      <w:r>
        <w:rPr>
          <w:sz w:val="20"/>
          <w:szCs w:val="20"/>
          <w:lang w:val="en-GB"/>
        </w:rPr>
        <w:t xml:space="preserve"> method is used to receive products that current user had ever bought. It is receives data from </w:t>
      </w:r>
      <w:proofErr w:type="spellStart"/>
      <w:r>
        <w:rPr>
          <w:sz w:val="20"/>
          <w:szCs w:val="20"/>
          <w:lang w:val="en-GB"/>
        </w:rPr>
        <w:t>UserHistory</w:t>
      </w:r>
      <w:proofErr w:type="spellEnd"/>
      <w:r>
        <w:rPr>
          <w:sz w:val="20"/>
          <w:szCs w:val="20"/>
          <w:lang w:val="en-GB"/>
        </w:rPr>
        <w:t xml:space="preserve"> table in database. Then it is formed </w:t>
      </w:r>
      <w:proofErr w:type="spellStart"/>
      <w:r>
        <w:rPr>
          <w:sz w:val="20"/>
          <w:szCs w:val="20"/>
          <w:lang w:val="en-GB"/>
        </w:rPr>
        <w:t>HistoryViewModel</w:t>
      </w:r>
      <w:proofErr w:type="spellEnd"/>
      <w:r>
        <w:rPr>
          <w:sz w:val="20"/>
          <w:szCs w:val="20"/>
          <w:lang w:val="en-GB"/>
        </w:rPr>
        <w:t xml:space="preserve"> objects and </w:t>
      </w:r>
      <w:proofErr w:type="gramStart"/>
      <w:r>
        <w:rPr>
          <w:sz w:val="20"/>
          <w:szCs w:val="20"/>
          <w:lang w:val="en-GB"/>
        </w:rPr>
        <w:t>add</w:t>
      </w:r>
      <w:proofErr w:type="gramEnd"/>
      <w:r>
        <w:rPr>
          <w:sz w:val="20"/>
          <w:szCs w:val="20"/>
          <w:lang w:val="en-GB"/>
        </w:rPr>
        <w:t xml:space="preserve"> them to the list and return this list.</w:t>
      </w:r>
    </w:p>
    <w:p w:rsidR="00E52A89" w:rsidRDefault="00E52A89" w:rsidP="00113758">
      <w:pPr>
        <w:pStyle w:val="a3"/>
        <w:numPr>
          <w:ilvl w:val="0"/>
          <w:numId w:val="9"/>
        </w:numPr>
        <w:rPr>
          <w:sz w:val="20"/>
          <w:szCs w:val="20"/>
          <w:lang w:val="en-GB"/>
        </w:rPr>
      </w:pPr>
      <w:proofErr w:type="spellStart"/>
      <w:r>
        <w:rPr>
          <w:sz w:val="20"/>
          <w:szCs w:val="20"/>
          <w:lang w:val="en-GB"/>
        </w:rPr>
        <w:t>ViewOrders</w:t>
      </w:r>
      <w:proofErr w:type="spellEnd"/>
      <w:r>
        <w:rPr>
          <w:sz w:val="20"/>
          <w:szCs w:val="20"/>
          <w:lang w:val="en-GB"/>
        </w:rPr>
        <w:t xml:space="preserve"> method is </w:t>
      </w:r>
      <w:proofErr w:type="gramStart"/>
      <w:r>
        <w:rPr>
          <w:sz w:val="20"/>
          <w:szCs w:val="20"/>
          <w:lang w:val="en-GB"/>
        </w:rPr>
        <w:t>need</w:t>
      </w:r>
      <w:proofErr w:type="gramEnd"/>
      <w:r>
        <w:rPr>
          <w:sz w:val="20"/>
          <w:szCs w:val="20"/>
          <w:lang w:val="en-GB"/>
        </w:rPr>
        <w:t xml:space="preserve"> to see all the orders that is not completed yet. It is received all user orders and order items and formed from them </w:t>
      </w:r>
      <w:proofErr w:type="spellStart"/>
      <w:r>
        <w:rPr>
          <w:sz w:val="20"/>
          <w:szCs w:val="20"/>
          <w:lang w:val="en-GB"/>
        </w:rPr>
        <w:t>OrderViewModel</w:t>
      </w:r>
      <w:proofErr w:type="spellEnd"/>
      <w:r>
        <w:rPr>
          <w:sz w:val="20"/>
          <w:szCs w:val="20"/>
          <w:lang w:val="en-GB"/>
        </w:rPr>
        <w:t xml:space="preserve"> object and return it.</w:t>
      </w:r>
    </w:p>
    <w:p w:rsidR="00E52A89" w:rsidRDefault="00E52A89" w:rsidP="00113758">
      <w:pPr>
        <w:pStyle w:val="a3"/>
        <w:numPr>
          <w:ilvl w:val="0"/>
          <w:numId w:val="9"/>
        </w:numPr>
        <w:rPr>
          <w:sz w:val="20"/>
          <w:szCs w:val="20"/>
          <w:lang w:val="en-GB"/>
        </w:rPr>
      </w:pPr>
      <w:proofErr w:type="spellStart"/>
      <w:r>
        <w:rPr>
          <w:sz w:val="20"/>
          <w:szCs w:val="20"/>
          <w:lang w:val="en-GB"/>
        </w:rPr>
        <w:t>ChangeUserData</w:t>
      </w:r>
      <w:proofErr w:type="spellEnd"/>
      <w:r>
        <w:rPr>
          <w:sz w:val="20"/>
          <w:szCs w:val="20"/>
          <w:lang w:val="en-GB"/>
        </w:rPr>
        <w:t xml:space="preserve"> method </w:t>
      </w:r>
      <w:proofErr w:type="gramStart"/>
      <w:r>
        <w:rPr>
          <w:sz w:val="20"/>
          <w:szCs w:val="20"/>
          <w:lang w:val="en-GB"/>
        </w:rPr>
        <w:t>Is</w:t>
      </w:r>
      <w:proofErr w:type="gramEnd"/>
      <w:r>
        <w:rPr>
          <w:sz w:val="20"/>
          <w:szCs w:val="20"/>
          <w:lang w:val="en-GB"/>
        </w:rPr>
        <w:t xml:space="preserve"> used for changing user data by user. It is receives User model as parameter and update information in db for current user </w:t>
      </w:r>
      <w:r w:rsidR="007F7FE4">
        <w:rPr>
          <w:sz w:val="20"/>
          <w:szCs w:val="20"/>
          <w:lang w:val="en-GB"/>
        </w:rPr>
        <w:t>according to the received model.</w:t>
      </w:r>
    </w:p>
    <w:p w:rsidR="00262B24" w:rsidRDefault="00262B24" w:rsidP="00262B24">
      <w:pPr>
        <w:pStyle w:val="a3"/>
        <w:ind w:left="1080"/>
        <w:rPr>
          <w:sz w:val="20"/>
          <w:szCs w:val="20"/>
          <w:lang w:val="en-GB"/>
        </w:rPr>
      </w:pPr>
    </w:p>
    <w:p w:rsidR="007F7FE4" w:rsidRPr="00262B24" w:rsidRDefault="007F7FE4" w:rsidP="00A227E3">
      <w:pPr>
        <w:ind w:firstLine="708"/>
        <w:rPr>
          <w:b/>
          <w:sz w:val="20"/>
          <w:szCs w:val="20"/>
          <w:lang w:val="en-GB"/>
        </w:rPr>
      </w:pPr>
      <w:proofErr w:type="gramStart"/>
      <w:r w:rsidRPr="00262B24">
        <w:rPr>
          <w:b/>
          <w:sz w:val="20"/>
          <w:szCs w:val="20"/>
          <w:lang w:val="en-GB"/>
        </w:rPr>
        <w:t>Methods</w:t>
      </w:r>
      <w:proofErr w:type="gramEnd"/>
      <w:r w:rsidRPr="00262B24">
        <w:rPr>
          <w:b/>
          <w:sz w:val="20"/>
          <w:szCs w:val="20"/>
          <w:lang w:val="en-GB"/>
        </w:rPr>
        <w:t xml:space="preserve"> that provides </w:t>
      </w:r>
      <w:r w:rsidR="009C1379" w:rsidRPr="00262B24">
        <w:rPr>
          <w:b/>
          <w:sz w:val="20"/>
          <w:szCs w:val="20"/>
          <w:lang w:val="en-GB"/>
        </w:rPr>
        <w:t>administrator functions is described in Admin class.</w:t>
      </w:r>
    </w:p>
    <w:p w:rsidR="009C1379" w:rsidRDefault="009C1379" w:rsidP="009C1379">
      <w:pPr>
        <w:pStyle w:val="a3"/>
        <w:numPr>
          <w:ilvl w:val="0"/>
          <w:numId w:val="10"/>
        </w:numPr>
        <w:rPr>
          <w:sz w:val="20"/>
          <w:szCs w:val="20"/>
          <w:lang w:val="en-GB"/>
        </w:rPr>
      </w:pPr>
      <w:proofErr w:type="spellStart"/>
      <w:r>
        <w:rPr>
          <w:sz w:val="20"/>
          <w:szCs w:val="20"/>
          <w:lang w:val="en-GB"/>
        </w:rPr>
        <w:t>ReceiveUsers</w:t>
      </w:r>
      <w:proofErr w:type="spellEnd"/>
      <w:r>
        <w:rPr>
          <w:sz w:val="20"/>
          <w:szCs w:val="20"/>
          <w:lang w:val="en-GB"/>
        </w:rPr>
        <w:t xml:space="preserve"> method is used to receive all users from database and form </w:t>
      </w:r>
      <w:proofErr w:type="spellStart"/>
      <w:r>
        <w:rPr>
          <w:sz w:val="20"/>
          <w:szCs w:val="20"/>
          <w:lang w:val="en-GB"/>
        </w:rPr>
        <w:t>AdminPanelViewModel</w:t>
      </w:r>
      <w:proofErr w:type="spellEnd"/>
      <w:r>
        <w:rPr>
          <w:sz w:val="20"/>
          <w:szCs w:val="20"/>
          <w:lang w:val="en-GB"/>
        </w:rPr>
        <w:t xml:space="preserve"> object for each of users and add it to the list that is returning by method.</w:t>
      </w:r>
    </w:p>
    <w:p w:rsidR="009C1379" w:rsidRDefault="009C1379" w:rsidP="009C1379">
      <w:pPr>
        <w:pStyle w:val="a3"/>
        <w:numPr>
          <w:ilvl w:val="0"/>
          <w:numId w:val="10"/>
        </w:numPr>
        <w:rPr>
          <w:sz w:val="20"/>
          <w:szCs w:val="20"/>
          <w:lang w:val="en-GB"/>
        </w:rPr>
      </w:pPr>
      <w:proofErr w:type="spellStart"/>
      <w:r>
        <w:rPr>
          <w:sz w:val="20"/>
          <w:szCs w:val="20"/>
          <w:lang w:val="en-GB"/>
        </w:rPr>
        <w:t>ReceiveUserById</w:t>
      </w:r>
      <w:proofErr w:type="spellEnd"/>
      <w:r>
        <w:rPr>
          <w:sz w:val="20"/>
          <w:szCs w:val="20"/>
          <w:lang w:val="en-GB"/>
        </w:rPr>
        <w:t xml:space="preserve"> method receive parameter user id and find the user in with current id in database, form </w:t>
      </w:r>
      <w:proofErr w:type="spellStart"/>
      <w:r>
        <w:rPr>
          <w:sz w:val="20"/>
          <w:szCs w:val="20"/>
          <w:lang w:val="en-GB"/>
        </w:rPr>
        <w:t>AdminPanelViewModel</w:t>
      </w:r>
      <w:proofErr w:type="spellEnd"/>
      <w:r>
        <w:rPr>
          <w:sz w:val="20"/>
          <w:szCs w:val="20"/>
          <w:lang w:val="en-GB"/>
        </w:rPr>
        <w:t xml:space="preserve"> object for this user and return it.</w:t>
      </w:r>
    </w:p>
    <w:p w:rsidR="009C1379" w:rsidRDefault="009C1379" w:rsidP="009C1379">
      <w:pPr>
        <w:pStyle w:val="a3"/>
        <w:numPr>
          <w:ilvl w:val="0"/>
          <w:numId w:val="10"/>
        </w:numPr>
        <w:rPr>
          <w:sz w:val="20"/>
          <w:szCs w:val="20"/>
          <w:lang w:val="en-GB"/>
        </w:rPr>
      </w:pPr>
      <w:proofErr w:type="spellStart"/>
      <w:r>
        <w:rPr>
          <w:sz w:val="20"/>
          <w:szCs w:val="20"/>
          <w:lang w:val="en-GB"/>
        </w:rPr>
        <w:t>RecieveUserByEmail</w:t>
      </w:r>
      <w:proofErr w:type="spellEnd"/>
      <w:r>
        <w:rPr>
          <w:sz w:val="20"/>
          <w:szCs w:val="20"/>
          <w:lang w:val="en-GB"/>
        </w:rPr>
        <w:t xml:space="preserve"> method is used </w:t>
      </w:r>
      <w:r w:rsidR="00C80582">
        <w:rPr>
          <w:sz w:val="20"/>
          <w:szCs w:val="20"/>
          <w:lang w:val="en-GB"/>
        </w:rPr>
        <w:t>to find and return user by transmitted to this function email string.</w:t>
      </w:r>
    </w:p>
    <w:p w:rsidR="00C80582" w:rsidRDefault="00C80582" w:rsidP="009C1379">
      <w:pPr>
        <w:pStyle w:val="a3"/>
        <w:numPr>
          <w:ilvl w:val="0"/>
          <w:numId w:val="10"/>
        </w:numPr>
        <w:rPr>
          <w:sz w:val="20"/>
          <w:szCs w:val="20"/>
          <w:lang w:val="en-GB"/>
        </w:rPr>
      </w:pPr>
      <w:proofErr w:type="spellStart"/>
      <w:r>
        <w:rPr>
          <w:sz w:val="20"/>
          <w:szCs w:val="20"/>
          <w:lang w:val="en-GB"/>
        </w:rPr>
        <w:t>CreateUser</w:t>
      </w:r>
      <w:proofErr w:type="spellEnd"/>
      <w:r>
        <w:rPr>
          <w:sz w:val="20"/>
          <w:szCs w:val="20"/>
          <w:lang w:val="en-GB"/>
        </w:rPr>
        <w:t xml:space="preserve"> method has two variants. First one takes two parameters User m</w:t>
      </w:r>
      <w:r w:rsidR="00D33E64">
        <w:rPr>
          <w:sz w:val="20"/>
          <w:szCs w:val="20"/>
          <w:lang w:val="en-GB"/>
        </w:rPr>
        <w:t xml:space="preserve">odel and id of the role for him, it is </w:t>
      </w:r>
      <w:proofErr w:type="gramStart"/>
      <w:r w:rsidR="00D33E64">
        <w:rPr>
          <w:sz w:val="20"/>
          <w:szCs w:val="20"/>
          <w:lang w:val="en-GB"/>
        </w:rPr>
        <w:t>insert</w:t>
      </w:r>
      <w:proofErr w:type="gramEnd"/>
      <w:r w:rsidR="00D33E64">
        <w:rPr>
          <w:sz w:val="20"/>
          <w:szCs w:val="20"/>
          <w:lang w:val="en-GB"/>
        </w:rPr>
        <w:t xml:space="preserve"> User model to the User table in database and create a record in table </w:t>
      </w:r>
      <w:proofErr w:type="spellStart"/>
      <w:r w:rsidR="00D33E64">
        <w:rPr>
          <w:sz w:val="20"/>
          <w:szCs w:val="20"/>
          <w:lang w:val="en-GB"/>
        </w:rPr>
        <w:t>UserInRole</w:t>
      </w:r>
      <w:proofErr w:type="spellEnd"/>
      <w:r w:rsidR="00D33E64">
        <w:rPr>
          <w:sz w:val="20"/>
          <w:szCs w:val="20"/>
          <w:lang w:val="en-GB"/>
        </w:rPr>
        <w:t xml:space="preserve"> with user id and role id. Another variant of this method takes </w:t>
      </w:r>
      <w:proofErr w:type="spellStart"/>
      <w:r w:rsidR="00D33E64">
        <w:rPr>
          <w:sz w:val="20"/>
          <w:szCs w:val="20"/>
          <w:lang w:val="en-GB"/>
        </w:rPr>
        <w:t>AdminCreateUserViewModel</w:t>
      </w:r>
      <w:proofErr w:type="spellEnd"/>
      <w:r w:rsidR="00D33E64">
        <w:rPr>
          <w:sz w:val="20"/>
          <w:szCs w:val="20"/>
          <w:lang w:val="en-GB"/>
        </w:rPr>
        <w:t xml:space="preserve"> object as parameter, after that it is create User object by received model and create </w:t>
      </w:r>
      <w:proofErr w:type="spellStart"/>
      <w:r w:rsidR="00D33E64">
        <w:rPr>
          <w:sz w:val="20"/>
          <w:szCs w:val="20"/>
          <w:lang w:val="en-GB"/>
        </w:rPr>
        <w:t>UserInRole</w:t>
      </w:r>
      <w:proofErr w:type="spellEnd"/>
      <w:r w:rsidR="00D33E64">
        <w:rPr>
          <w:sz w:val="20"/>
          <w:szCs w:val="20"/>
          <w:lang w:val="en-GB"/>
        </w:rPr>
        <w:t xml:space="preserve"> object after that it insert them to the appropriate tables in db.</w:t>
      </w:r>
    </w:p>
    <w:p w:rsidR="00D33E64" w:rsidRDefault="00D33E64" w:rsidP="009C1379">
      <w:pPr>
        <w:pStyle w:val="a3"/>
        <w:numPr>
          <w:ilvl w:val="0"/>
          <w:numId w:val="10"/>
        </w:numPr>
        <w:rPr>
          <w:sz w:val="20"/>
          <w:szCs w:val="20"/>
          <w:lang w:val="en-GB"/>
        </w:rPr>
      </w:pPr>
      <w:r>
        <w:rPr>
          <w:sz w:val="20"/>
          <w:szCs w:val="20"/>
          <w:lang w:val="en-GB"/>
        </w:rPr>
        <w:t xml:space="preserve">Freeze method is used to freeze user with id, this method takes as parameter. It is find user by id and change </w:t>
      </w:r>
      <w:r w:rsidR="002669E2">
        <w:rPr>
          <w:sz w:val="20"/>
          <w:szCs w:val="20"/>
          <w:lang w:val="en-GB"/>
        </w:rPr>
        <w:t>value of Status field on 1.</w:t>
      </w:r>
    </w:p>
    <w:p w:rsidR="002669E2" w:rsidRDefault="002669E2" w:rsidP="009C1379">
      <w:pPr>
        <w:pStyle w:val="a3"/>
        <w:numPr>
          <w:ilvl w:val="0"/>
          <w:numId w:val="10"/>
        </w:numPr>
        <w:rPr>
          <w:sz w:val="20"/>
          <w:szCs w:val="20"/>
          <w:lang w:val="en-GB"/>
        </w:rPr>
      </w:pPr>
      <w:r>
        <w:rPr>
          <w:sz w:val="20"/>
          <w:szCs w:val="20"/>
          <w:lang w:val="en-GB"/>
        </w:rPr>
        <w:t>Restore method is used</w:t>
      </w:r>
      <w:r w:rsidR="00262B24">
        <w:rPr>
          <w:sz w:val="20"/>
          <w:szCs w:val="20"/>
          <w:lang w:val="en-GB"/>
        </w:rPr>
        <w:t xml:space="preserve"> by admin</w:t>
      </w:r>
      <w:r>
        <w:rPr>
          <w:sz w:val="20"/>
          <w:szCs w:val="20"/>
          <w:lang w:val="en-GB"/>
        </w:rPr>
        <w:t xml:space="preserve"> to restore user account, it is receives user id, find him in database and change Status value for him on 0.</w:t>
      </w:r>
    </w:p>
    <w:p w:rsidR="002669E2" w:rsidRDefault="002669E2" w:rsidP="009C1379">
      <w:pPr>
        <w:pStyle w:val="a3"/>
        <w:numPr>
          <w:ilvl w:val="0"/>
          <w:numId w:val="10"/>
        </w:numPr>
        <w:rPr>
          <w:sz w:val="20"/>
          <w:szCs w:val="20"/>
          <w:lang w:val="en-GB"/>
        </w:rPr>
      </w:pPr>
      <w:proofErr w:type="spellStart"/>
      <w:r>
        <w:rPr>
          <w:sz w:val="20"/>
          <w:szCs w:val="20"/>
          <w:lang w:val="en-GB"/>
        </w:rPr>
        <w:t>SaveChanges</w:t>
      </w:r>
      <w:proofErr w:type="spellEnd"/>
      <w:r>
        <w:rPr>
          <w:sz w:val="20"/>
          <w:szCs w:val="20"/>
          <w:lang w:val="en-GB"/>
        </w:rPr>
        <w:t xml:space="preserve"> method takes User model, find user with the same id in db and update all the fields according to received model and save changes in db.</w:t>
      </w:r>
    </w:p>
    <w:p w:rsidR="002669E2" w:rsidRDefault="002669E2" w:rsidP="009C1379">
      <w:pPr>
        <w:pStyle w:val="a3"/>
        <w:numPr>
          <w:ilvl w:val="0"/>
          <w:numId w:val="10"/>
        </w:numPr>
        <w:rPr>
          <w:sz w:val="20"/>
          <w:szCs w:val="20"/>
          <w:lang w:val="en-GB"/>
        </w:rPr>
      </w:pPr>
      <w:proofErr w:type="spellStart"/>
      <w:r>
        <w:rPr>
          <w:sz w:val="20"/>
          <w:szCs w:val="20"/>
          <w:lang w:val="en-GB"/>
        </w:rPr>
        <w:t>ClearBusket</w:t>
      </w:r>
      <w:proofErr w:type="spellEnd"/>
      <w:r>
        <w:rPr>
          <w:sz w:val="20"/>
          <w:szCs w:val="20"/>
          <w:lang w:val="en-GB"/>
        </w:rPr>
        <w:t xml:space="preserve"> method is used to clear cart for current user in database table Basket.</w:t>
      </w:r>
    </w:p>
    <w:p w:rsidR="00CC00F0" w:rsidRDefault="002669E2" w:rsidP="004422C6">
      <w:pPr>
        <w:pStyle w:val="a3"/>
        <w:numPr>
          <w:ilvl w:val="0"/>
          <w:numId w:val="10"/>
        </w:numPr>
        <w:rPr>
          <w:sz w:val="20"/>
          <w:szCs w:val="20"/>
          <w:lang w:val="en-GB"/>
        </w:rPr>
      </w:pPr>
      <w:r>
        <w:rPr>
          <w:sz w:val="20"/>
          <w:szCs w:val="20"/>
          <w:lang w:val="en-GB"/>
        </w:rPr>
        <w:t xml:space="preserve">Restore method takes </w:t>
      </w:r>
      <w:proofErr w:type="spellStart"/>
      <w:r>
        <w:rPr>
          <w:sz w:val="20"/>
          <w:szCs w:val="20"/>
          <w:lang w:val="en-GB"/>
        </w:rPr>
        <w:t>RestoreViewModel</w:t>
      </w:r>
      <w:proofErr w:type="spellEnd"/>
      <w:r>
        <w:rPr>
          <w:sz w:val="20"/>
          <w:szCs w:val="20"/>
          <w:lang w:val="en-GB"/>
        </w:rPr>
        <w:t xml:space="preserve"> parameter </w:t>
      </w:r>
      <w:r w:rsidR="00A227E3">
        <w:rPr>
          <w:sz w:val="20"/>
          <w:szCs w:val="20"/>
          <w:lang w:val="en-GB"/>
        </w:rPr>
        <w:t>and used for restore password</w:t>
      </w:r>
      <w:r w:rsidR="00262B24">
        <w:rPr>
          <w:sz w:val="20"/>
          <w:szCs w:val="20"/>
          <w:lang w:val="en-GB"/>
        </w:rPr>
        <w:t xml:space="preserve"> and user account</w:t>
      </w:r>
      <w:r>
        <w:rPr>
          <w:sz w:val="20"/>
          <w:szCs w:val="20"/>
          <w:lang w:val="en-GB"/>
        </w:rPr>
        <w:t xml:space="preserve"> by </w:t>
      </w:r>
      <w:r w:rsidR="00A227E3">
        <w:rPr>
          <w:sz w:val="20"/>
          <w:szCs w:val="20"/>
          <w:lang w:val="en-GB"/>
        </w:rPr>
        <w:t>user, it is update password</w:t>
      </w:r>
      <w:r w:rsidR="00262B24">
        <w:rPr>
          <w:sz w:val="20"/>
          <w:szCs w:val="20"/>
          <w:lang w:val="en-GB"/>
        </w:rPr>
        <w:t xml:space="preserve"> and user status</w:t>
      </w:r>
      <w:r w:rsidR="00A227E3">
        <w:rPr>
          <w:sz w:val="20"/>
          <w:szCs w:val="20"/>
          <w:lang w:val="en-GB"/>
        </w:rPr>
        <w:t xml:space="preserve"> in database with data from received model.</w:t>
      </w:r>
    </w:p>
    <w:p w:rsidR="00262B24" w:rsidRDefault="00262B24" w:rsidP="00262B24">
      <w:pPr>
        <w:pStyle w:val="a3"/>
        <w:ind w:left="1080"/>
        <w:rPr>
          <w:sz w:val="20"/>
          <w:szCs w:val="20"/>
          <w:lang w:val="en-GB"/>
        </w:rPr>
      </w:pPr>
    </w:p>
    <w:p w:rsidR="00262B24" w:rsidRDefault="00262B24" w:rsidP="00262B24">
      <w:pPr>
        <w:pStyle w:val="a3"/>
        <w:ind w:left="1080"/>
        <w:rPr>
          <w:sz w:val="20"/>
          <w:szCs w:val="20"/>
          <w:lang w:val="en-GB"/>
        </w:rPr>
      </w:pPr>
    </w:p>
    <w:p w:rsidR="00A227E3" w:rsidRPr="00262B24" w:rsidRDefault="00A227E3" w:rsidP="00A227E3">
      <w:pPr>
        <w:ind w:firstLine="708"/>
        <w:rPr>
          <w:b/>
          <w:sz w:val="20"/>
          <w:szCs w:val="20"/>
          <w:lang w:val="en-GB"/>
        </w:rPr>
      </w:pPr>
      <w:r w:rsidRPr="00262B24">
        <w:rPr>
          <w:b/>
          <w:sz w:val="20"/>
          <w:szCs w:val="20"/>
          <w:lang w:val="en-GB"/>
        </w:rPr>
        <w:lastRenderedPageBreak/>
        <w:t xml:space="preserve">Methods to provide seller function described in </w:t>
      </w:r>
      <w:proofErr w:type="spellStart"/>
      <w:r w:rsidRPr="00262B24">
        <w:rPr>
          <w:b/>
          <w:sz w:val="20"/>
          <w:szCs w:val="20"/>
          <w:lang w:val="en-GB"/>
        </w:rPr>
        <w:t>SalesPerson</w:t>
      </w:r>
      <w:proofErr w:type="spellEnd"/>
      <w:r w:rsidRPr="00262B24">
        <w:rPr>
          <w:b/>
          <w:sz w:val="20"/>
          <w:szCs w:val="20"/>
          <w:lang w:val="en-GB"/>
        </w:rPr>
        <w:t xml:space="preserve"> class.</w:t>
      </w:r>
    </w:p>
    <w:p w:rsidR="00A227E3" w:rsidRDefault="008C2AE6" w:rsidP="00A227E3">
      <w:pPr>
        <w:pStyle w:val="a3"/>
        <w:numPr>
          <w:ilvl w:val="0"/>
          <w:numId w:val="15"/>
        </w:numPr>
        <w:ind w:left="1134" w:hanging="425"/>
        <w:rPr>
          <w:sz w:val="20"/>
          <w:szCs w:val="20"/>
          <w:lang w:val="en-GB"/>
        </w:rPr>
      </w:pPr>
      <w:proofErr w:type="spellStart"/>
      <w:r>
        <w:rPr>
          <w:sz w:val="20"/>
          <w:szCs w:val="20"/>
          <w:lang w:val="en-GB"/>
        </w:rPr>
        <w:t>AddItem</w:t>
      </w:r>
      <w:proofErr w:type="spellEnd"/>
      <w:r>
        <w:rPr>
          <w:sz w:val="20"/>
          <w:szCs w:val="20"/>
          <w:lang w:val="en-GB"/>
        </w:rPr>
        <w:t xml:space="preserve"> method is used to add new product to the database. It takes </w:t>
      </w:r>
      <w:proofErr w:type="spellStart"/>
      <w:r>
        <w:rPr>
          <w:sz w:val="20"/>
          <w:szCs w:val="20"/>
          <w:lang w:val="en-GB"/>
        </w:rPr>
        <w:t>AddItemViewModel</w:t>
      </w:r>
      <w:proofErr w:type="spellEnd"/>
      <w:r>
        <w:rPr>
          <w:sz w:val="20"/>
          <w:szCs w:val="20"/>
          <w:lang w:val="en-GB"/>
        </w:rPr>
        <w:t xml:space="preserve"> object and </w:t>
      </w:r>
      <w:proofErr w:type="gramStart"/>
      <w:r>
        <w:rPr>
          <w:sz w:val="20"/>
          <w:szCs w:val="20"/>
          <w:lang w:val="en-GB"/>
        </w:rPr>
        <w:t>create</w:t>
      </w:r>
      <w:proofErr w:type="gramEnd"/>
      <w:r>
        <w:rPr>
          <w:sz w:val="20"/>
          <w:szCs w:val="20"/>
          <w:lang w:val="en-GB"/>
        </w:rPr>
        <w:t xml:space="preserve"> new objects Product and </w:t>
      </w:r>
      <w:proofErr w:type="spellStart"/>
      <w:r>
        <w:rPr>
          <w:sz w:val="20"/>
          <w:szCs w:val="20"/>
          <w:lang w:val="en-GB"/>
        </w:rPr>
        <w:t>Product_in_Category</w:t>
      </w:r>
      <w:proofErr w:type="spellEnd"/>
      <w:r>
        <w:rPr>
          <w:sz w:val="20"/>
          <w:szCs w:val="20"/>
          <w:lang w:val="en-GB"/>
        </w:rPr>
        <w:t xml:space="preserve"> by the data in the received model and add data to the Product table and </w:t>
      </w:r>
      <w:proofErr w:type="spellStart"/>
      <w:r>
        <w:rPr>
          <w:sz w:val="20"/>
          <w:szCs w:val="20"/>
          <w:lang w:val="en-GB"/>
        </w:rPr>
        <w:t>ProductInCategory</w:t>
      </w:r>
      <w:proofErr w:type="spellEnd"/>
      <w:r>
        <w:rPr>
          <w:sz w:val="20"/>
          <w:szCs w:val="20"/>
          <w:lang w:val="en-GB"/>
        </w:rPr>
        <w:t xml:space="preserve"> table in the </w:t>
      </w:r>
      <w:proofErr w:type="spellStart"/>
      <w:r>
        <w:rPr>
          <w:sz w:val="20"/>
          <w:szCs w:val="20"/>
          <w:lang w:val="en-GB"/>
        </w:rPr>
        <w:t>dstsabase</w:t>
      </w:r>
      <w:proofErr w:type="spellEnd"/>
      <w:r>
        <w:rPr>
          <w:sz w:val="20"/>
          <w:szCs w:val="20"/>
          <w:lang w:val="en-GB"/>
        </w:rPr>
        <w:t>.</w:t>
      </w:r>
    </w:p>
    <w:p w:rsidR="008C2AE6" w:rsidRDefault="008C2AE6" w:rsidP="00A227E3">
      <w:pPr>
        <w:pStyle w:val="a3"/>
        <w:numPr>
          <w:ilvl w:val="0"/>
          <w:numId w:val="15"/>
        </w:numPr>
        <w:ind w:left="1134" w:hanging="425"/>
        <w:rPr>
          <w:sz w:val="20"/>
          <w:szCs w:val="20"/>
          <w:lang w:val="en-GB"/>
        </w:rPr>
      </w:pPr>
      <w:proofErr w:type="spellStart"/>
      <w:r>
        <w:rPr>
          <w:sz w:val="20"/>
          <w:szCs w:val="20"/>
          <w:lang w:val="en-GB"/>
        </w:rPr>
        <w:t>SaveChanges</w:t>
      </w:r>
      <w:proofErr w:type="spellEnd"/>
      <w:r>
        <w:rPr>
          <w:sz w:val="20"/>
          <w:szCs w:val="20"/>
          <w:lang w:val="en-GB"/>
        </w:rPr>
        <w:t xml:space="preserve"> takes as argument </w:t>
      </w:r>
      <w:proofErr w:type="spellStart"/>
      <w:r>
        <w:rPr>
          <w:sz w:val="20"/>
          <w:szCs w:val="20"/>
          <w:lang w:val="en-GB"/>
        </w:rPr>
        <w:t>SellerPane</w:t>
      </w:r>
      <w:r w:rsidR="00532787">
        <w:rPr>
          <w:sz w:val="20"/>
          <w:szCs w:val="20"/>
          <w:lang w:val="en-GB"/>
        </w:rPr>
        <w:t>lViewModel</w:t>
      </w:r>
      <w:proofErr w:type="spellEnd"/>
      <w:r w:rsidR="00532787">
        <w:rPr>
          <w:sz w:val="20"/>
          <w:szCs w:val="20"/>
          <w:lang w:val="en-GB"/>
        </w:rPr>
        <w:t xml:space="preserve"> object. After that it is find product in the database that should be changed and change fields in the model </w:t>
      </w:r>
      <w:r w:rsidR="00FE4BAF">
        <w:rPr>
          <w:sz w:val="20"/>
          <w:szCs w:val="20"/>
          <w:lang w:val="en-GB"/>
        </w:rPr>
        <w:t>according to the received model and save changes in database.</w:t>
      </w:r>
    </w:p>
    <w:p w:rsidR="00FE4BAF" w:rsidRDefault="00FE4BAF" w:rsidP="00A227E3">
      <w:pPr>
        <w:pStyle w:val="a3"/>
        <w:numPr>
          <w:ilvl w:val="0"/>
          <w:numId w:val="15"/>
        </w:numPr>
        <w:ind w:left="1134" w:hanging="425"/>
        <w:rPr>
          <w:sz w:val="20"/>
          <w:szCs w:val="20"/>
          <w:lang w:val="en-GB"/>
        </w:rPr>
      </w:pPr>
      <w:proofErr w:type="spellStart"/>
      <w:r>
        <w:rPr>
          <w:sz w:val="20"/>
          <w:szCs w:val="20"/>
          <w:lang w:val="en-GB"/>
        </w:rPr>
        <w:t>GetItems</w:t>
      </w:r>
      <w:proofErr w:type="spellEnd"/>
      <w:r>
        <w:rPr>
          <w:sz w:val="20"/>
          <w:szCs w:val="20"/>
          <w:lang w:val="en-GB"/>
        </w:rPr>
        <w:t xml:space="preserve"> method is used to </w:t>
      </w:r>
      <w:proofErr w:type="spellStart"/>
      <w:r>
        <w:rPr>
          <w:sz w:val="20"/>
          <w:szCs w:val="20"/>
          <w:lang w:val="en-GB"/>
        </w:rPr>
        <w:t>recieve</w:t>
      </w:r>
      <w:proofErr w:type="spellEnd"/>
      <w:r>
        <w:rPr>
          <w:sz w:val="20"/>
          <w:szCs w:val="20"/>
          <w:lang w:val="en-GB"/>
        </w:rPr>
        <w:t xml:space="preserve"> all products from database. It is create a </w:t>
      </w:r>
      <w:proofErr w:type="spellStart"/>
      <w:r>
        <w:rPr>
          <w:sz w:val="20"/>
          <w:szCs w:val="20"/>
          <w:lang w:val="en-GB"/>
        </w:rPr>
        <w:t>SellerPanelViewmodel</w:t>
      </w:r>
      <w:proofErr w:type="spellEnd"/>
      <w:r>
        <w:rPr>
          <w:sz w:val="20"/>
          <w:szCs w:val="20"/>
          <w:lang w:val="en-GB"/>
        </w:rPr>
        <w:t xml:space="preserve"> objects by the all products in db and add them to the list. In the result this method return list of </w:t>
      </w:r>
      <w:proofErr w:type="spellStart"/>
      <w:r>
        <w:rPr>
          <w:sz w:val="20"/>
          <w:szCs w:val="20"/>
          <w:lang w:val="en-GB"/>
        </w:rPr>
        <w:t>SellerPanelViewModel</w:t>
      </w:r>
      <w:proofErr w:type="spellEnd"/>
      <w:r>
        <w:rPr>
          <w:sz w:val="20"/>
          <w:szCs w:val="20"/>
          <w:lang w:val="en-GB"/>
        </w:rPr>
        <w:t xml:space="preserve"> objects.</w:t>
      </w:r>
    </w:p>
    <w:p w:rsidR="00D7081E" w:rsidRDefault="00D7081E" w:rsidP="00A227E3">
      <w:pPr>
        <w:pStyle w:val="a3"/>
        <w:numPr>
          <w:ilvl w:val="0"/>
          <w:numId w:val="15"/>
        </w:numPr>
        <w:ind w:left="1134" w:hanging="425"/>
        <w:rPr>
          <w:sz w:val="20"/>
          <w:szCs w:val="20"/>
          <w:lang w:val="en-GB"/>
        </w:rPr>
      </w:pPr>
      <w:proofErr w:type="spellStart"/>
      <w:r>
        <w:rPr>
          <w:sz w:val="20"/>
          <w:szCs w:val="20"/>
          <w:lang w:val="en-GB"/>
        </w:rPr>
        <w:t>GetItemById</w:t>
      </w:r>
      <w:proofErr w:type="spellEnd"/>
      <w:r>
        <w:rPr>
          <w:sz w:val="20"/>
          <w:szCs w:val="20"/>
          <w:lang w:val="en-GB"/>
        </w:rPr>
        <w:t xml:space="preserve"> method is </w:t>
      </w:r>
      <w:proofErr w:type="gramStart"/>
      <w:r>
        <w:rPr>
          <w:sz w:val="20"/>
          <w:szCs w:val="20"/>
          <w:lang w:val="en-GB"/>
        </w:rPr>
        <w:t>need</w:t>
      </w:r>
      <w:proofErr w:type="gramEnd"/>
      <w:r>
        <w:rPr>
          <w:sz w:val="20"/>
          <w:szCs w:val="20"/>
          <w:lang w:val="en-GB"/>
        </w:rPr>
        <w:t xml:space="preserve"> to receive product with certain id. It is find a product in database, form </w:t>
      </w:r>
      <w:proofErr w:type="spellStart"/>
      <w:r>
        <w:rPr>
          <w:sz w:val="20"/>
          <w:szCs w:val="20"/>
          <w:lang w:val="en-GB"/>
        </w:rPr>
        <w:t>SellerPanelViewModel</w:t>
      </w:r>
      <w:proofErr w:type="spellEnd"/>
      <w:r>
        <w:rPr>
          <w:sz w:val="20"/>
          <w:szCs w:val="20"/>
          <w:lang w:val="en-GB"/>
        </w:rPr>
        <w:t xml:space="preserve"> object and send it as a result.</w:t>
      </w:r>
    </w:p>
    <w:p w:rsidR="00D7081E" w:rsidRDefault="00D7081E" w:rsidP="00A227E3">
      <w:pPr>
        <w:pStyle w:val="a3"/>
        <w:numPr>
          <w:ilvl w:val="0"/>
          <w:numId w:val="15"/>
        </w:numPr>
        <w:ind w:left="1134" w:hanging="425"/>
        <w:rPr>
          <w:sz w:val="20"/>
          <w:szCs w:val="20"/>
          <w:lang w:val="en-GB"/>
        </w:rPr>
      </w:pPr>
      <w:proofErr w:type="spellStart"/>
      <w:r>
        <w:rPr>
          <w:sz w:val="20"/>
          <w:szCs w:val="20"/>
          <w:lang w:val="en-GB"/>
        </w:rPr>
        <w:t>AddCat</w:t>
      </w:r>
      <w:proofErr w:type="spellEnd"/>
      <w:r>
        <w:rPr>
          <w:sz w:val="20"/>
          <w:szCs w:val="20"/>
          <w:lang w:val="en-GB"/>
        </w:rPr>
        <w:t xml:space="preserve"> method is used to add new </w:t>
      </w:r>
      <w:r w:rsidR="006C6BD5">
        <w:rPr>
          <w:sz w:val="20"/>
          <w:szCs w:val="20"/>
          <w:lang w:val="en-GB"/>
        </w:rPr>
        <w:t>categories to the database. It takes name of category as parameter and after that create Category object and insert it to the database.</w:t>
      </w:r>
    </w:p>
    <w:p w:rsidR="006C6BD5" w:rsidRPr="00C24179" w:rsidRDefault="006C6BD5" w:rsidP="00A227E3">
      <w:pPr>
        <w:pStyle w:val="a3"/>
        <w:numPr>
          <w:ilvl w:val="0"/>
          <w:numId w:val="15"/>
        </w:numPr>
        <w:ind w:left="1134" w:hanging="425"/>
        <w:rPr>
          <w:sz w:val="20"/>
          <w:szCs w:val="20"/>
          <w:lang w:val="en-GB"/>
        </w:rPr>
      </w:pPr>
      <w:proofErr w:type="spellStart"/>
      <w:r>
        <w:rPr>
          <w:sz w:val="20"/>
          <w:szCs w:val="20"/>
          <w:lang w:val="en-GB"/>
        </w:rPr>
        <w:t>ViewCategories</w:t>
      </w:r>
      <w:proofErr w:type="spellEnd"/>
      <w:r>
        <w:rPr>
          <w:sz w:val="20"/>
          <w:szCs w:val="20"/>
          <w:lang w:val="en-GB"/>
        </w:rPr>
        <w:t xml:space="preserve"> method is used to receive all the categories from the database and it is return </w:t>
      </w:r>
      <w:proofErr w:type="spellStart"/>
      <w:r>
        <w:rPr>
          <w:sz w:val="20"/>
          <w:szCs w:val="20"/>
          <w:lang w:val="en-GB"/>
        </w:rPr>
        <w:t>IEnumerable</w:t>
      </w:r>
      <w:proofErr w:type="spellEnd"/>
      <w:r>
        <w:rPr>
          <w:sz w:val="20"/>
          <w:szCs w:val="20"/>
          <w:lang w:val="en-GB"/>
        </w:rPr>
        <w:t xml:space="preserve"> object of Category as result.</w:t>
      </w:r>
    </w:p>
    <w:p w:rsidR="00C24179" w:rsidRDefault="00C24179" w:rsidP="00A227E3">
      <w:pPr>
        <w:pStyle w:val="a3"/>
        <w:numPr>
          <w:ilvl w:val="0"/>
          <w:numId w:val="15"/>
        </w:numPr>
        <w:ind w:left="1134" w:hanging="425"/>
        <w:rPr>
          <w:sz w:val="20"/>
          <w:szCs w:val="20"/>
          <w:lang w:val="en-GB"/>
        </w:rPr>
      </w:pPr>
      <w:proofErr w:type="spellStart"/>
      <w:r>
        <w:rPr>
          <w:sz w:val="20"/>
          <w:szCs w:val="20"/>
          <w:lang w:val="en-GB"/>
        </w:rPr>
        <w:t>GetOrders</w:t>
      </w:r>
      <w:proofErr w:type="spellEnd"/>
      <w:r>
        <w:rPr>
          <w:sz w:val="20"/>
          <w:szCs w:val="20"/>
          <w:lang w:val="en-GB"/>
        </w:rPr>
        <w:t xml:space="preserve"> method is used to receive to all the user’s orders and its items. It create </w:t>
      </w:r>
      <w:proofErr w:type="spellStart"/>
      <w:r>
        <w:rPr>
          <w:sz w:val="20"/>
          <w:szCs w:val="20"/>
          <w:lang w:val="en-GB"/>
        </w:rPr>
        <w:t>OrdersViewModel</w:t>
      </w:r>
      <w:proofErr w:type="spellEnd"/>
      <w:r>
        <w:rPr>
          <w:sz w:val="20"/>
          <w:szCs w:val="20"/>
          <w:lang w:val="en-GB"/>
        </w:rPr>
        <w:t xml:space="preserve"> object from orders and order items and receive this object as result.</w:t>
      </w:r>
    </w:p>
    <w:p w:rsidR="00C24179" w:rsidRDefault="00C24179" w:rsidP="00A227E3">
      <w:pPr>
        <w:pStyle w:val="a3"/>
        <w:numPr>
          <w:ilvl w:val="0"/>
          <w:numId w:val="15"/>
        </w:numPr>
        <w:ind w:left="1134" w:hanging="425"/>
        <w:rPr>
          <w:sz w:val="20"/>
          <w:szCs w:val="20"/>
          <w:lang w:val="en-GB"/>
        </w:rPr>
      </w:pPr>
      <w:proofErr w:type="spellStart"/>
      <w:r>
        <w:rPr>
          <w:sz w:val="20"/>
          <w:szCs w:val="20"/>
          <w:lang w:val="en-GB"/>
        </w:rPr>
        <w:t>ChangeStatus</w:t>
      </w:r>
      <w:proofErr w:type="spellEnd"/>
      <w:r>
        <w:rPr>
          <w:sz w:val="20"/>
          <w:szCs w:val="20"/>
          <w:lang w:val="en-GB"/>
        </w:rPr>
        <w:t xml:space="preserve"> method is need to update the status of order, it is receives the name of status to which it should be changed and id of order for which this status should be set. It is find </w:t>
      </w:r>
      <w:r w:rsidR="0025179A">
        <w:rPr>
          <w:sz w:val="20"/>
          <w:szCs w:val="20"/>
          <w:lang w:val="en-GB"/>
        </w:rPr>
        <w:t>order by id in database and set for it appropriate status.</w:t>
      </w:r>
    </w:p>
    <w:p w:rsidR="0025179A" w:rsidRPr="0025179A" w:rsidRDefault="0025179A" w:rsidP="0025179A">
      <w:pPr>
        <w:pStyle w:val="a3"/>
        <w:numPr>
          <w:ilvl w:val="2"/>
          <w:numId w:val="1"/>
        </w:numPr>
        <w:rPr>
          <w:b/>
          <w:sz w:val="20"/>
          <w:szCs w:val="20"/>
        </w:rPr>
      </w:pPr>
      <w:r w:rsidRPr="0025179A">
        <w:rPr>
          <w:b/>
          <w:sz w:val="20"/>
          <w:szCs w:val="20"/>
          <w:lang w:val="en-GB"/>
        </w:rPr>
        <w:t>Models</w:t>
      </w:r>
      <w:r>
        <w:rPr>
          <w:b/>
          <w:sz w:val="20"/>
          <w:szCs w:val="20"/>
          <w:lang w:val="en-GB"/>
        </w:rPr>
        <w:t xml:space="preserve"> </w:t>
      </w:r>
    </w:p>
    <w:p w:rsidR="0025179A" w:rsidRDefault="003230E1" w:rsidP="0025179A">
      <w:pPr>
        <w:pStyle w:val="a3"/>
        <w:ind w:left="1080"/>
        <w:rPr>
          <w:sz w:val="20"/>
          <w:szCs w:val="20"/>
          <w:lang w:val="en-GB"/>
        </w:rPr>
      </w:pPr>
      <w:r>
        <w:rPr>
          <w:sz w:val="20"/>
          <w:szCs w:val="20"/>
          <w:lang w:val="en-GB"/>
        </w:rPr>
        <w:t>Instead of the models that used to work with the database, there are special models that used for displaying and exchanging of data with views.</w:t>
      </w:r>
    </w:p>
    <w:p w:rsidR="00F40BBB" w:rsidRDefault="003230E1" w:rsidP="00F600BF">
      <w:pPr>
        <w:pStyle w:val="a3"/>
        <w:numPr>
          <w:ilvl w:val="0"/>
          <w:numId w:val="17"/>
        </w:numPr>
        <w:ind w:left="1134" w:hanging="425"/>
        <w:rPr>
          <w:sz w:val="20"/>
          <w:szCs w:val="20"/>
          <w:lang w:val="en-GB"/>
        </w:rPr>
      </w:pPr>
      <w:proofErr w:type="spellStart"/>
      <w:r>
        <w:rPr>
          <w:sz w:val="20"/>
          <w:szCs w:val="20"/>
          <w:lang w:val="en-GB"/>
        </w:rPr>
        <w:t>LoginViewModel</w:t>
      </w:r>
      <w:proofErr w:type="spellEnd"/>
      <w:r>
        <w:rPr>
          <w:sz w:val="20"/>
          <w:szCs w:val="20"/>
          <w:lang w:val="en-GB"/>
        </w:rPr>
        <w:t xml:space="preserve"> model that is used in the process of user’s logon. This class contain two </w:t>
      </w:r>
      <w:proofErr w:type="gramStart"/>
      <w:r>
        <w:rPr>
          <w:sz w:val="20"/>
          <w:szCs w:val="20"/>
          <w:lang w:val="en-GB"/>
        </w:rPr>
        <w:t>property</w:t>
      </w:r>
      <w:proofErr w:type="gramEnd"/>
      <w:r>
        <w:rPr>
          <w:sz w:val="20"/>
          <w:szCs w:val="20"/>
          <w:lang w:val="en-GB"/>
        </w:rPr>
        <w:t>. For each property defined attributes</w:t>
      </w:r>
      <w:r w:rsidR="00F40BBB">
        <w:rPr>
          <w:sz w:val="20"/>
          <w:szCs w:val="20"/>
          <w:lang w:val="en-GB"/>
        </w:rPr>
        <w:t xml:space="preserve"> that set limitation on the data in these properties. </w:t>
      </w:r>
    </w:p>
    <w:p w:rsidR="003230E1" w:rsidRDefault="00F40BBB" w:rsidP="00F600BF">
      <w:pPr>
        <w:pStyle w:val="a3"/>
        <w:numPr>
          <w:ilvl w:val="0"/>
          <w:numId w:val="17"/>
        </w:numPr>
        <w:ind w:left="1134" w:hanging="425"/>
        <w:rPr>
          <w:sz w:val="20"/>
          <w:szCs w:val="20"/>
          <w:lang w:val="en-GB"/>
        </w:rPr>
      </w:pPr>
      <w:proofErr w:type="spellStart"/>
      <w:r>
        <w:rPr>
          <w:sz w:val="20"/>
          <w:szCs w:val="20"/>
          <w:lang w:val="en-GB"/>
        </w:rPr>
        <w:t>RegViewModel</w:t>
      </w:r>
      <w:proofErr w:type="spellEnd"/>
      <w:r>
        <w:rPr>
          <w:sz w:val="20"/>
          <w:szCs w:val="20"/>
          <w:lang w:val="en-GB"/>
        </w:rPr>
        <w:t xml:space="preserve"> model that defined properties for registration of new users. It has attributes for verification of entered data.</w:t>
      </w:r>
    </w:p>
    <w:p w:rsidR="00F40BBB" w:rsidRDefault="00F40BBB" w:rsidP="00F600BF">
      <w:pPr>
        <w:pStyle w:val="a3"/>
        <w:numPr>
          <w:ilvl w:val="0"/>
          <w:numId w:val="17"/>
        </w:numPr>
        <w:ind w:left="1134" w:hanging="425"/>
        <w:rPr>
          <w:sz w:val="20"/>
          <w:szCs w:val="20"/>
          <w:lang w:val="en-GB"/>
        </w:rPr>
      </w:pPr>
      <w:proofErr w:type="spellStart"/>
      <w:r>
        <w:rPr>
          <w:sz w:val="20"/>
          <w:szCs w:val="20"/>
          <w:lang w:val="en-GB"/>
        </w:rPr>
        <w:t>AddItemViewModel</w:t>
      </w:r>
      <w:proofErr w:type="spellEnd"/>
      <w:r>
        <w:rPr>
          <w:sz w:val="20"/>
          <w:szCs w:val="20"/>
          <w:lang w:val="en-GB"/>
        </w:rPr>
        <w:t xml:space="preserve"> contain properties for adding of new products to the database.</w:t>
      </w:r>
    </w:p>
    <w:p w:rsidR="00F40BBB" w:rsidRDefault="00F40BBB" w:rsidP="00F600BF">
      <w:pPr>
        <w:pStyle w:val="a3"/>
        <w:numPr>
          <w:ilvl w:val="0"/>
          <w:numId w:val="17"/>
        </w:numPr>
        <w:ind w:left="1134" w:hanging="425"/>
        <w:rPr>
          <w:sz w:val="20"/>
          <w:szCs w:val="20"/>
          <w:lang w:val="en-GB"/>
        </w:rPr>
      </w:pPr>
      <w:proofErr w:type="spellStart"/>
      <w:r>
        <w:rPr>
          <w:sz w:val="20"/>
          <w:szCs w:val="20"/>
          <w:lang w:val="en-GB"/>
        </w:rPr>
        <w:t>AdminCreateUserViewModel</w:t>
      </w:r>
      <w:proofErr w:type="spellEnd"/>
      <w:r>
        <w:rPr>
          <w:sz w:val="20"/>
          <w:szCs w:val="20"/>
          <w:lang w:val="en-GB"/>
        </w:rPr>
        <w:t xml:space="preserve"> model contained properties for adding new users by administrator to the db.</w:t>
      </w:r>
    </w:p>
    <w:p w:rsidR="00F40BBB" w:rsidRDefault="00F40BBB" w:rsidP="00F600BF">
      <w:pPr>
        <w:pStyle w:val="a3"/>
        <w:numPr>
          <w:ilvl w:val="0"/>
          <w:numId w:val="17"/>
        </w:numPr>
        <w:ind w:left="1134" w:hanging="425"/>
        <w:rPr>
          <w:sz w:val="20"/>
          <w:szCs w:val="20"/>
          <w:lang w:val="en-GB"/>
        </w:rPr>
      </w:pPr>
      <w:proofErr w:type="spellStart"/>
      <w:r>
        <w:rPr>
          <w:sz w:val="20"/>
          <w:szCs w:val="20"/>
          <w:lang w:val="en-GB"/>
        </w:rPr>
        <w:t>AdminPanelViewModel</w:t>
      </w:r>
      <w:proofErr w:type="spellEnd"/>
      <w:r>
        <w:rPr>
          <w:sz w:val="20"/>
          <w:szCs w:val="20"/>
          <w:lang w:val="en-GB"/>
        </w:rPr>
        <w:t xml:space="preserve"> is model that contain properties that is used when admin interact with user’s data (update, edit) in app.</w:t>
      </w:r>
    </w:p>
    <w:p w:rsidR="00F40BBB" w:rsidRDefault="00B84ECE" w:rsidP="00F600BF">
      <w:pPr>
        <w:pStyle w:val="a3"/>
        <w:numPr>
          <w:ilvl w:val="0"/>
          <w:numId w:val="17"/>
        </w:numPr>
        <w:ind w:left="1134" w:hanging="425"/>
        <w:rPr>
          <w:sz w:val="20"/>
          <w:szCs w:val="20"/>
          <w:lang w:val="en-GB"/>
        </w:rPr>
      </w:pPr>
      <w:proofErr w:type="spellStart"/>
      <w:r>
        <w:rPr>
          <w:sz w:val="20"/>
          <w:szCs w:val="20"/>
          <w:lang w:val="en-GB"/>
        </w:rPr>
        <w:t>BusketViewModel</w:t>
      </w:r>
      <w:proofErr w:type="spellEnd"/>
      <w:r>
        <w:rPr>
          <w:sz w:val="20"/>
          <w:szCs w:val="20"/>
          <w:lang w:val="en-GB"/>
        </w:rPr>
        <w:t xml:space="preserve"> contains properties to see products in cart.</w:t>
      </w:r>
    </w:p>
    <w:p w:rsidR="00B84ECE" w:rsidRDefault="00B84ECE" w:rsidP="00F600BF">
      <w:pPr>
        <w:pStyle w:val="a3"/>
        <w:numPr>
          <w:ilvl w:val="0"/>
          <w:numId w:val="17"/>
        </w:numPr>
        <w:ind w:left="1134" w:hanging="425"/>
        <w:rPr>
          <w:sz w:val="20"/>
          <w:szCs w:val="20"/>
          <w:lang w:val="en-GB"/>
        </w:rPr>
      </w:pPr>
      <w:proofErr w:type="spellStart"/>
      <w:r>
        <w:rPr>
          <w:sz w:val="20"/>
          <w:szCs w:val="20"/>
          <w:lang w:val="en-GB"/>
        </w:rPr>
        <w:t>HistoryViewModel</w:t>
      </w:r>
      <w:proofErr w:type="spellEnd"/>
      <w:r>
        <w:rPr>
          <w:sz w:val="20"/>
          <w:szCs w:val="20"/>
          <w:lang w:val="en-GB"/>
        </w:rPr>
        <w:t xml:space="preserve"> is used to see products in user history.</w:t>
      </w:r>
    </w:p>
    <w:p w:rsidR="00B84ECE" w:rsidRDefault="00B84ECE" w:rsidP="00F600BF">
      <w:pPr>
        <w:pStyle w:val="a3"/>
        <w:numPr>
          <w:ilvl w:val="0"/>
          <w:numId w:val="17"/>
        </w:numPr>
        <w:ind w:left="1134" w:hanging="425"/>
        <w:rPr>
          <w:sz w:val="20"/>
          <w:szCs w:val="20"/>
          <w:lang w:val="en-GB"/>
        </w:rPr>
      </w:pPr>
      <w:proofErr w:type="spellStart"/>
      <w:r>
        <w:rPr>
          <w:sz w:val="20"/>
          <w:szCs w:val="20"/>
          <w:lang w:val="en-GB"/>
        </w:rPr>
        <w:t>OrdersViewModel</w:t>
      </w:r>
      <w:proofErr w:type="spellEnd"/>
      <w:r>
        <w:rPr>
          <w:sz w:val="20"/>
          <w:szCs w:val="20"/>
          <w:lang w:val="en-GB"/>
        </w:rPr>
        <w:t xml:space="preserve"> is a model that contains two properties first one of </w:t>
      </w:r>
      <w:proofErr w:type="spellStart"/>
      <w:r>
        <w:rPr>
          <w:sz w:val="20"/>
          <w:szCs w:val="20"/>
          <w:lang w:val="en-GB"/>
        </w:rPr>
        <w:t>OrderView</w:t>
      </w:r>
      <w:proofErr w:type="spellEnd"/>
      <w:r>
        <w:rPr>
          <w:sz w:val="20"/>
          <w:szCs w:val="20"/>
          <w:lang w:val="en-GB"/>
        </w:rPr>
        <w:t xml:space="preserve"> class.</w:t>
      </w:r>
    </w:p>
    <w:p w:rsidR="00B84ECE" w:rsidRDefault="00B84ECE" w:rsidP="00F600BF">
      <w:pPr>
        <w:pStyle w:val="a3"/>
        <w:ind w:left="1134"/>
        <w:rPr>
          <w:sz w:val="20"/>
          <w:szCs w:val="20"/>
          <w:lang w:val="en-GB"/>
        </w:rPr>
      </w:pPr>
      <w:proofErr w:type="spellStart"/>
      <w:r>
        <w:rPr>
          <w:sz w:val="20"/>
          <w:szCs w:val="20"/>
          <w:lang w:val="en-GB"/>
        </w:rPr>
        <w:t>OrderView</w:t>
      </w:r>
      <w:proofErr w:type="spellEnd"/>
      <w:r>
        <w:rPr>
          <w:sz w:val="20"/>
          <w:szCs w:val="20"/>
          <w:lang w:val="en-GB"/>
        </w:rPr>
        <w:t xml:space="preserve"> contains </w:t>
      </w:r>
      <w:proofErr w:type="gramStart"/>
      <w:r>
        <w:rPr>
          <w:sz w:val="20"/>
          <w:szCs w:val="20"/>
          <w:lang w:val="en-GB"/>
        </w:rPr>
        <w:t>properties that is</w:t>
      </w:r>
      <w:proofErr w:type="gramEnd"/>
      <w:r>
        <w:rPr>
          <w:sz w:val="20"/>
          <w:szCs w:val="20"/>
          <w:lang w:val="en-GB"/>
        </w:rPr>
        <w:t xml:space="preserve"> need to see or update data </w:t>
      </w:r>
      <w:r w:rsidR="00401699">
        <w:rPr>
          <w:sz w:val="20"/>
          <w:szCs w:val="20"/>
          <w:lang w:val="en-GB"/>
        </w:rPr>
        <w:t xml:space="preserve">about orders. The second one is </w:t>
      </w:r>
      <w:proofErr w:type="spellStart"/>
      <w:r w:rsidR="00401699">
        <w:rPr>
          <w:sz w:val="20"/>
          <w:szCs w:val="20"/>
          <w:lang w:val="en-GB"/>
        </w:rPr>
        <w:t>OrderItemView</w:t>
      </w:r>
      <w:proofErr w:type="spellEnd"/>
      <w:proofErr w:type="gramStart"/>
      <w:r w:rsidR="00401699">
        <w:rPr>
          <w:sz w:val="20"/>
          <w:szCs w:val="20"/>
          <w:lang w:val="en-GB"/>
        </w:rPr>
        <w:t>,  this</w:t>
      </w:r>
      <w:proofErr w:type="gramEnd"/>
      <w:r w:rsidR="00401699">
        <w:rPr>
          <w:sz w:val="20"/>
          <w:szCs w:val="20"/>
          <w:lang w:val="en-GB"/>
        </w:rPr>
        <w:t xml:space="preserve"> class contain properties to for order items.</w:t>
      </w:r>
    </w:p>
    <w:p w:rsidR="00401699" w:rsidRDefault="00401699" w:rsidP="00F600BF">
      <w:pPr>
        <w:pStyle w:val="a3"/>
        <w:numPr>
          <w:ilvl w:val="0"/>
          <w:numId w:val="22"/>
        </w:numPr>
        <w:ind w:left="1134" w:hanging="425"/>
        <w:rPr>
          <w:sz w:val="20"/>
          <w:szCs w:val="20"/>
          <w:lang w:val="en-GB"/>
        </w:rPr>
      </w:pPr>
      <w:proofErr w:type="spellStart"/>
      <w:r>
        <w:rPr>
          <w:sz w:val="20"/>
          <w:szCs w:val="20"/>
          <w:lang w:val="en-GB"/>
        </w:rPr>
        <w:t>SellerPanelViewModel</w:t>
      </w:r>
      <w:proofErr w:type="spellEnd"/>
      <w:r>
        <w:rPr>
          <w:sz w:val="20"/>
          <w:szCs w:val="20"/>
          <w:lang w:val="en-GB"/>
        </w:rPr>
        <w:t xml:space="preserve"> is used when seller </w:t>
      </w:r>
      <w:proofErr w:type="gramStart"/>
      <w:r>
        <w:rPr>
          <w:sz w:val="20"/>
          <w:szCs w:val="20"/>
          <w:lang w:val="en-GB"/>
        </w:rPr>
        <w:t>interact  with</w:t>
      </w:r>
      <w:proofErr w:type="gramEnd"/>
      <w:r>
        <w:rPr>
          <w:sz w:val="20"/>
          <w:szCs w:val="20"/>
          <w:lang w:val="en-GB"/>
        </w:rPr>
        <w:t xml:space="preserve"> items in database.</w:t>
      </w:r>
    </w:p>
    <w:p w:rsidR="00401699" w:rsidRPr="00401699" w:rsidRDefault="00401699" w:rsidP="00401699">
      <w:pPr>
        <w:pStyle w:val="a3"/>
        <w:numPr>
          <w:ilvl w:val="2"/>
          <w:numId w:val="1"/>
        </w:numPr>
        <w:rPr>
          <w:b/>
          <w:sz w:val="20"/>
          <w:szCs w:val="20"/>
          <w:lang w:val="en-GB"/>
        </w:rPr>
      </w:pPr>
      <w:r w:rsidRPr="00401699">
        <w:rPr>
          <w:b/>
          <w:sz w:val="20"/>
          <w:szCs w:val="20"/>
          <w:lang w:val="en-GB"/>
        </w:rPr>
        <w:t>Views</w:t>
      </w:r>
    </w:p>
    <w:p w:rsidR="003230E1" w:rsidRDefault="00BF409D" w:rsidP="00F600BF">
      <w:pPr>
        <w:pStyle w:val="a3"/>
        <w:numPr>
          <w:ilvl w:val="0"/>
          <w:numId w:val="22"/>
        </w:numPr>
        <w:ind w:left="1134" w:hanging="425"/>
        <w:rPr>
          <w:sz w:val="20"/>
          <w:szCs w:val="20"/>
          <w:lang w:val="en-GB"/>
        </w:rPr>
      </w:pPr>
      <w:proofErr w:type="spellStart"/>
      <w:r>
        <w:rPr>
          <w:sz w:val="20"/>
          <w:szCs w:val="20"/>
          <w:lang w:val="en-GB"/>
        </w:rPr>
        <w:t>AdminPanel</w:t>
      </w:r>
      <w:proofErr w:type="spellEnd"/>
      <w:r w:rsidR="00401699">
        <w:rPr>
          <w:sz w:val="20"/>
          <w:szCs w:val="20"/>
          <w:lang w:val="en-GB"/>
        </w:rPr>
        <w:t xml:space="preserve"> is used for displaying </w:t>
      </w:r>
      <w:r>
        <w:rPr>
          <w:sz w:val="20"/>
          <w:szCs w:val="20"/>
          <w:lang w:val="en-GB"/>
        </w:rPr>
        <w:t xml:space="preserve">all user accounts. Also it is form requests to the admin controller for edit, freeze and restore accounts. View based on </w:t>
      </w:r>
      <w:proofErr w:type="spellStart"/>
      <w:r>
        <w:rPr>
          <w:sz w:val="20"/>
          <w:szCs w:val="20"/>
          <w:lang w:val="en-GB"/>
        </w:rPr>
        <w:t>AdminPanelViewModel</w:t>
      </w:r>
      <w:proofErr w:type="spellEnd"/>
      <w:r>
        <w:rPr>
          <w:sz w:val="20"/>
          <w:szCs w:val="20"/>
          <w:lang w:val="en-GB"/>
        </w:rPr>
        <w:t>.</w:t>
      </w:r>
    </w:p>
    <w:p w:rsidR="00BF409D" w:rsidRDefault="00BF409D" w:rsidP="00F600BF">
      <w:pPr>
        <w:pStyle w:val="a3"/>
        <w:numPr>
          <w:ilvl w:val="0"/>
          <w:numId w:val="22"/>
        </w:numPr>
        <w:ind w:left="1134" w:hanging="425"/>
        <w:rPr>
          <w:sz w:val="20"/>
          <w:szCs w:val="20"/>
          <w:lang w:val="en-GB"/>
        </w:rPr>
      </w:pPr>
      <w:proofErr w:type="spellStart"/>
      <w:r>
        <w:rPr>
          <w:sz w:val="20"/>
          <w:szCs w:val="20"/>
          <w:lang w:val="en-GB"/>
        </w:rPr>
        <w:t>CreateNewUser</w:t>
      </w:r>
      <w:proofErr w:type="spellEnd"/>
      <w:r>
        <w:rPr>
          <w:sz w:val="20"/>
          <w:szCs w:val="20"/>
          <w:lang w:val="en-GB"/>
        </w:rPr>
        <w:t xml:space="preserve"> is view with the fields that is </w:t>
      </w:r>
      <w:proofErr w:type="gramStart"/>
      <w:r>
        <w:rPr>
          <w:sz w:val="20"/>
          <w:szCs w:val="20"/>
          <w:lang w:val="en-GB"/>
        </w:rPr>
        <w:t>need</w:t>
      </w:r>
      <w:proofErr w:type="gramEnd"/>
      <w:r>
        <w:rPr>
          <w:sz w:val="20"/>
          <w:szCs w:val="20"/>
          <w:lang w:val="en-GB"/>
        </w:rPr>
        <w:t xml:space="preserve"> to create a new user by administrator.</w:t>
      </w:r>
    </w:p>
    <w:p w:rsidR="00BF409D" w:rsidRDefault="00BF409D" w:rsidP="00F600BF">
      <w:pPr>
        <w:pStyle w:val="a3"/>
        <w:ind w:left="1134"/>
        <w:rPr>
          <w:sz w:val="20"/>
          <w:szCs w:val="20"/>
          <w:lang w:val="en-GB"/>
        </w:rPr>
      </w:pPr>
      <w:r>
        <w:rPr>
          <w:sz w:val="20"/>
          <w:szCs w:val="20"/>
          <w:lang w:val="en-GB"/>
        </w:rPr>
        <w:t xml:space="preserve">It is based on </w:t>
      </w:r>
      <w:proofErr w:type="spellStart"/>
      <w:r>
        <w:rPr>
          <w:sz w:val="20"/>
          <w:szCs w:val="20"/>
          <w:lang w:val="en-GB"/>
        </w:rPr>
        <w:t>AdminCreateUserViewModel</w:t>
      </w:r>
      <w:proofErr w:type="spellEnd"/>
      <w:r>
        <w:rPr>
          <w:sz w:val="20"/>
          <w:szCs w:val="20"/>
          <w:lang w:val="en-GB"/>
        </w:rPr>
        <w:t>.</w:t>
      </w:r>
    </w:p>
    <w:p w:rsidR="00BF409D" w:rsidRDefault="00BF409D" w:rsidP="00F600BF">
      <w:pPr>
        <w:pStyle w:val="a3"/>
        <w:numPr>
          <w:ilvl w:val="0"/>
          <w:numId w:val="25"/>
        </w:numPr>
        <w:ind w:left="1134" w:hanging="425"/>
        <w:rPr>
          <w:sz w:val="20"/>
          <w:szCs w:val="20"/>
          <w:lang w:val="en-GB"/>
        </w:rPr>
      </w:pPr>
      <w:r>
        <w:rPr>
          <w:sz w:val="20"/>
          <w:szCs w:val="20"/>
          <w:lang w:val="en-GB"/>
        </w:rPr>
        <w:t xml:space="preserve">Edit is view for editing users, it is based on </w:t>
      </w:r>
      <w:proofErr w:type="spellStart"/>
      <w:r>
        <w:rPr>
          <w:sz w:val="20"/>
          <w:szCs w:val="20"/>
          <w:lang w:val="en-GB"/>
        </w:rPr>
        <w:t>AdminPanelViewModel</w:t>
      </w:r>
      <w:proofErr w:type="spellEnd"/>
      <w:r>
        <w:rPr>
          <w:sz w:val="20"/>
          <w:szCs w:val="20"/>
          <w:lang w:val="en-GB"/>
        </w:rPr>
        <w:t>.</w:t>
      </w:r>
    </w:p>
    <w:p w:rsidR="00BF409D" w:rsidRDefault="00BF409D" w:rsidP="00F600BF">
      <w:pPr>
        <w:pStyle w:val="a3"/>
        <w:numPr>
          <w:ilvl w:val="0"/>
          <w:numId w:val="25"/>
        </w:numPr>
        <w:ind w:left="1134" w:hanging="425"/>
        <w:rPr>
          <w:sz w:val="20"/>
          <w:szCs w:val="20"/>
          <w:lang w:val="en-GB"/>
        </w:rPr>
      </w:pPr>
      <w:r>
        <w:rPr>
          <w:sz w:val="20"/>
          <w:szCs w:val="20"/>
          <w:lang w:val="en-GB"/>
        </w:rPr>
        <w:t xml:space="preserve">Login is view that is used for logon users to the app. It is based on </w:t>
      </w:r>
      <w:proofErr w:type="spellStart"/>
      <w:r>
        <w:rPr>
          <w:sz w:val="20"/>
          <w:szCs w:val="20"/>
          <w:lang w:val="en-GB"/>
        </w:rPr>
        <w:t>LoginViewModel</w:t>
      </w:r>
      <w:proofErr w:type="spellEnd"/>
      <w:r>
        <w:rPr>
          <w:sz w:val="20"/>
          <w:szCs w:val="20"/>
          <w:lang w:val="en-GB"/>
        </w:rPr>
        <w:t>.</w:t>
      </w:r>
    </w:p>
    <w:p w:rsidR="00BF409D" w:rsidRDefault="00BF409D" w:rsidP="00F600BF">
      <w:pPr>
        <w:pStyle w:val="a3"/>
        <w:numPr>
          <w:ilvl w:val="0"/>
          <w:numId w:val="25"/>
        </w:numPr>
        <w:ind w:left="1134" w:hanging="425"/>
        <w:rPr>
          <w:sz w:val="20"/>
          <w:szCs w:val="20"/>
          <w:lang w:val="en-GB"/>
        </w:rPr>
      </w:pPr>
      <w:r>
        <w:rPr>
          <w:sz w:val="20"/>
          <w:szCs w:val="20"/>
          <w:lang w:val="en-GB"/>
        </w:rPr>
        <w:t xml:space="preserve">Registration is view for registration of new users, based on </w:t>
      </w:r>
      <w:proofErr w:type="spellStart"/>
      <w:r>
        <w:rPr>
          <w:sz w:val="20"/>
          <w:szCs w:val="20"/>
          <w:lang w:val="en-GB"/>
        </w:rPr>
        <w:t>RegVewModel</w:t>
      </w:r>
      <w:proofErr w:type="spellEnd"/>
      <w:r>
        <w:rPr>
          <w:sz w:val="20"/>
          <w:szCs w:val="20"/>
          <w:lang w:val="en-GB"/>
        </w:rPr>
        <w:t>.</w:t>
      </w:r>
    </w:p>
    <w:p w:rsidR="00BF409D" w:rsidRDefault="00D45D70" w:rsidP="00F600BF">
      <w:pPr>
        <w:pStyle w:val="a3"/>
        <w:numPr>
          <w:ilvl w:val="0"/>
          <w:numId w:val="25"/>
        </w:numPr>
        <w:ind w:left="1134" w:hanging="425"/>
        <w:rPr>
          <w:sz w:val="20"/>
          <w:szCs w:val="20"/>
          <w:lang w:val="en-GB"/>
        </w:rPr>
      </w:pPr>
      <w:proofErr w:type="spellStart"/>
      <w:r>
        <w:rPr>
          <w:sz w:val="20"/>
          <w:szCs w:val="20"/>
          <w:lang w:val="en-GB"/>
        </w:rPr>
        <w:t>RestorePassword</w:t>
      </w:r>
      <w:proofErr w:type="spellEnd"/>
      <w:r>
        <w:rPr>
          <w:sz w:val="20"/>
          <w:szCs w:val="20"/>
          <w:lang w:val="en-GB"/>
        </w:rPr>
        <w:t xml:space="preserve"> is view where user can change the password; this view is based on </w:t>
      </w:r>
      <w:proofErr w:type="spellStart"/>
      <w:r>
        <w:rPr>
          <w:sz w:val="20"/>
          <w:szCs w:val="20"/>
          <w:lang w:val="en-GB"/>
        </w:rPr>
        <w:t>RestoreViewModel</w:t>
      </w:r>
      <w:proofErr w:type="spellEnd"/>
      <w:r>
        <w:rPr>
          <w:sz w:val="20"/>
          <w:szCs w:val="20"/>
          <w:lang w:val="en-GB"/>
        </w:rPr>
        <w:t>.</w:t>
      </w:r>
    </w:p>
    <w:p w:rsidR="00D45D70" w:rsidRDefault="00D45D70" w:rsidP="00F600BF">
      <w:pPr>
        <w:pStyle w:val="a3"/>
        <w:numPr>
          <w:ilvl w:val="0"/>
          <w:numId w:val="25"/>
        </w:numPr>
        <w:ind w:left="1134" w:hanging="425"/>
        <w:rPr>
          <w:sz w:val="20"/>
          <w:szCs w:val="20"/>
          <w:lang w:val="en-GB"/>
        </w:rPr>
      </w:pPr>
      <w:proofErr w:type="spellStart"/>
      <w:r>
        <w:rPr>
          <w:sz w:val="20"/>
          <w:szCs w:val="20"/>
          <w:lang w:val="en-GB"/>
        </w:rPr>
        <w:t>AddNewCategory</w:t>
      </w:r>
      <w:proofErr w:type="spellEnd"/>
      <w:r>
        <w:rPr>
          <w:sz w:val="20"/>
          <w:szCs w:val="20"/>
          <w:lang w:val="en-GB"/>
        </w:rPr>
        <w:t xml:space="preserve"> is view for adding new categories to the db by seller. This view is  based on </w:t>
      </w:r>
      <w:proofErr w:type="spellStart"/>
      <w:r>
        <w:rPr>
          <w:sz w:val="20"/>
          <w:szCs w:val="20"/>
          <w:lang w:val="en-GB"/>
        </w:rPr>
        <w:t>IEnumerable</w:t>
      </w:r>
      <w:proofErr w:type="spellEnd"/>
      <w:r>
        <w:rPr>
          <w:sz w:val="20"/>
          <w:szCs w:val="20"/>
          <w:lang w:val="en-GB"/>
        </w:rPr>
        <w:t>&lt;Category&gt; object</w:t>
      </w:r>
    </w:p>
    <w:p w:rsidR="00D45D70" w:rsidRDefault="00D45D70" w:rsidP="00F600BF">
      <w:pPr>
        <w:pStyle w:val="a3"/>
        <w:numPr>
          <w:ilvl w:val="0"/>
          <w:numId w:val="25"/>
        </w:numPr>
        <w:ind w:left="1134" w:hanging="425"/>
        <w:rPr>
          <w:sz w:val="20"/>
          <w:szCs w:val="20"/>
          <w:lang w:val="en-GB"/>
        </w:rPr>
      </w:pPr>
      <w:r>
        <w:rPr>
          <w:sz w:val="20"/>
          <w:szCs w:val="20"/>
          <w:lang w:val="en-GB"/>
        </w:rPr>
        <w:t xml:space="preserve">Edit view is used for editing product by seller. View based on </w:t>
      </w:r>
      <w:proofErr w:type="spellStart"/>
      <w:r>
        <w:rPr>
          <w:sz w:val="20"/>
          <w:szCs w:val="20"/>
          <w:lang w:val="en-GB"/>
        </w:rPr>
        <w:t>SellerPanelViewModel</w:t>
      </w:r>
      <w:proofErr w:type="spellEnd"/>
      <w:r>
        <w:rPr>
          <w:sz w:val="20"/>
          <w:szCs w:val="20"/>
          <w:lang w:val="en-GB"/>
        </w:rPr>
        <w:t>.</w:t>
      </w:r>
    </w:p>
    <w:p w:rsidR="00D45D70" w:rsidRDefault="00D45D70" w:rsidP="00F600BF">
      <w:pPr>
        <w:pStyle w:val="a3"/>
        <w:numPr>
          <w:ilvl w:val="0"/>
          <w:numId w:val="25"/>
        </w:numPr>
        <w:ind w:left="1134" w:hanging="425"/>
        <w:rPr>
          <w:sz w:val="20"/>
          <w:szCs w:val="20"/>
          <w:lang w:val="en-GB"/>
        </w:rPr>
      </w:pPr>
      <w:proofErr w:type="spellStart"/>
      <w:r>
        <w:rPr>
          <w:sz w:val="20"/>
          <w:szCs w:val="20"/>
          <w:lang w:val="en-GB"/>
        </w:rPr>
        <w:t>SellerPanel</w:t>
      </w:r>
      <w:proofErr w:type="spellEnd"/>
      <w:r>
        <w:rPr>
          <w:sz w:val="20"/>
          <w:szCs w:val="20"/>
          <w:lang w:val="en-GB"/>
        </w:rPr>
        <w:t xml:space="preserve"> view that is used for displaying all the products in database and also from this form send requests on edit of products. Based on </w:t>
      </w:r>
      <w:proofErr w:type="spellStart"/>
      <w:r>
        <w:rPr>
          <w:sz w:val="20"/>
          <w:szCs w:val="20"/>
          <w:lang w:val="en-GB"/>
        </w:rPr>
        <w:t>IEnumerable</w:t>
      </w:r>
      <w:proofErr w:type="spellEnd"/>
      <w:r>
        <w:rPr>
          <w:sz w:val="20"/>
          <w:szCs w:val="20"/>
          <w:lang w:val="en-GB"/>
        </w:rPr>
        <w:t>&lt;</w:t>
      </w:r>
      <w:proofErr w:type="spellStart"/>
      <w:r>
        <w:rPr>
          <w:sz w:val="20"/>
          <w:szCs w:val="20"/>
          <w:lang w:val="en-GB"/>
        </w:rPr>
        <w:t>SellerPanelViewModel</w:t>
      </w:r>
      <w:proofErr w:type="spellEnd"/>
      <w:r>
        <w:rPr>
          <w:sz w:val="20"/>
          <w:szCs w:val="20"/>
          <w:lang w:val="en-GB"/>
        </w:rPr>
        <w:t xml:space="preserve"> &gt;</w:t>
      </w:r>
    </w:p>
    <w:p w:rsidR="00D45D70" w:rsidRDefault="00D45D70" w:rsidP="00F600BF">
      <w:pPr>
        <w:pStyle w:val="a3"/>
        <w:numPr>
          <w:ilvl w:val="0"/>
          <w:numId w:val="25"/>
        </w:numPr>
        <w:ind w:left="1134" w:hanging="425"/>
        <w:rPr>
          <w:sz w:val="20"/>
          <w:szCs w:val="20"/>
          <w:lang w:val="en-GB"/>
        </w:rPr>
      </w:pPr>
      <w:proofErr w:type="spellStart"/>
      <w:r>
        <w:rPr>
          <w:sz w:val="20"/>
          <w:szCs w:val="20"/>
          <w:lang w:val="en-GB"/>
        </w:rPr>
        <w:t>ViewOrders</w:t>
      </w:r>
      <w:proofErr w:type="spellEnd"/>
      <w:r>
        <w:rPr>
          <w:sz w:val="20"/>
          <w:szCs w:val="20"/>
          <w:lang w:val="en-GB"/>
        </w:rPr>
        <w:t xml:space="preserve"> view for displaying of all </w:t>
      </w:r>
      <w:proofErr w:type="gramStart"/>
      <w:r>
        <w:rPr>
          <w:sz w:val="20"/>
          <w:szCs w:val="20"/>
          <w:lang w:val="en-GB"/>
        </w:rPr>
        <w:t>user’s</w:t>
      </w:r>
      <w:proofErr w:type="gramEnd"/>
      <w:r>
        <w:rPr>
          <w:sz w:val="20"/>
          <w:szCs w:val="20"/>
          <w:lang w:val="en-GB"/>
        </w:rPr>
        <w:t xml:space="preserve"> orders. Also this form sent requests </w:t>
      </w:r>
      <w:r w:rsidR="00343C7F">
        <w:rPr>
          <w:sz w:val="20"/>
          <w:szCs w:val="20"/>
          <w:lang w:val="en-GB"/>
        </w:rPr>
        <w:t xml:space="preserve">on updating of order status. This view based on </w:t>
      </w:r>
      <w:proofErr w:type="spellStart"/>
      <w:r w:rsidR="00343C7F">
        <w:rPr>
          <w:sz w:val="20"/>
          <w:szCs w:val="20"/>
          <w:lang w:val="en-GB"/>
        </w:rPr>
        <w:t>OrdersViewModel</w:t>
      </w:r>
      <w:proofErr w:type="spellEnd"/>
      <w:r w:rsidR="00343C7F">
        <w:rPr>
          <w:sz w:val="20"/>
          <w:szCs w:val="20"/>
          <w:lang w:val="en-GB"/>
        </w:rPr>
        <w:t>.</w:t>
      </w:r>
    </w:p>
    <w:p w:rsidR="00343C7F" w:rsidRDefault="00343C7F" w:rsidP="00343C7F">
      <w:pPr>
        <w:rPr>
          <w:sz w:val="20"/>
          <w:szCs w:val="20"/>
          <w:lang w:val="en-GB"/>
        </w:rPr>
      </w:pPr>
    </w:p>
    <w:p w:rsidR="00771DEA" w:rsidRDefault="00771DEA" w:rsidP="00343C7F">
      <w:pPr>
        <w:rPr>
          <w:sz w:val="20"/>
          <w:szCs w:val="20"/>
          <w:lang w:val="en-GB"/>
        </w:rPr>
      </w:pPr>
    </w:p>
    <w:p w:rsidR="00343C7F" w:rsidRPr="00343C7F" w:rsidRDefault="00343C7F" w:rsidP="00343C7F">
      <w:pPr>
        <w:rPr>
          <w:sz w:val="20"/>
          <w:szCs w:val="20"/>
          <w:lang w:val="en-GB"/>
        </w:rPr>
      </w:pPr>
    </w:p>
    <w:p w:rsidR="00401699" w:rsidRDefault="00F600BF" w:rsidP="00F600BF">
      <w:pPr>
        <w:pStyle w:val="a3"/>
        <w:numPr>
          <w:ilvl w:val="1"/>
          <w:numId w:val="1"/>
        </w:numPr>
        <w:rPr>
          <w:b/>
          <w:sz w:val="20"/>
          <w:szCs w:val="20"/>
          <w:lang w:val="en-GB"/>
        </w:rPr>
      </w:pPr>
      <w:r w:rsidRPr="00F600BF">
        <w:rPr>
          <w:b/>
          <w:sz w:val="20"/>
          <w:szCs w:val="20"/>
          <w:lang w:val="en-GB"/>
        </w:rPr>
        <w:t>Architecture scheme</w:t>
      </w:r>
    </w:p>
    <w:p w:rsidR="006D0FCA" w:rsidRDefault="00F600BF" w:rsidP="00F600BF">
      <w:pPr>
        <w:pStyle w:val="a3"/>
        <w:rPr>
          <w:sz w:val="20"/>
          <w:szCs w:val="20"/>
          <w:lang w:val="en-GB"/>
        </w:rPr>
      </w:pPr>
      <w:r>
        <w:rPr>
          <w:sz w:val="20"/>
          <w:szCs w:val="20"/>
          <w:lang w:val="en-GB"/>
        </w:rPr>
        <w:t xml:space="preserve">App could be divided on four main parts. First one is </w:t>
      </w:r>
      <w:r w:rsidR="006D0FCA">
        <w:rPr>
          <w:sz w:val="20"/>
          <w:szCs w:val="20"/>
          <w:lang w:val="en-GB"/>
        </w:rPr>
        <w:t xml:space="preserve">database level. This part contain database, db context class and db tables models. </w:t>
      </w:r>
    </w:p>
    <w:p w:rsidR="006D0FCA" w:rsidRDefault="006D0FCA" w:rsidP="00F600BF">
      <w:pPr>
        <w:pStyle w:val="a3"/>
        <w:rPr>
          <w:sz w:val="20"/>
          <w:szCs w:val="20"/>
          <w:lang w:val="en-GB"/>
        </w:rPr>
      </w:pPr>
      <w:r>
        <w:rPr>
          <w:sz w:val="20"/>
          <w:szCs w:val="20"/>
          <w:lang w:val="en-GB"/>
        </w:rPr>
        <w:t xml:space="preserve">The next part is a part that describes models that used inside the app for more convenient exchange between parts of program, classes that describes such models has names ends with </w:t>
      </w:r>
      <w:proofErr w:type="spellStart"/>
      <w:r>
        <w:rPr>
          <w:sz w:val="20"/>
          <w:szCs w:val="20"/>
          <w:lang w:val="en-GB"/>
        </w:rPr>
        <w:t>ViewModel</w:t>
      </w:r>
      <w:proofErr w:type="spellEnd"/>
      <w:r>
        <w:rPr>
          <w:sz w:val="20"/>
          <w:szCs w:val="20"/>
          <w:lang w:val="en-GB"/>
        </w:rPr>
        <w:t xml:space="preserve">. </w:t>
      </w:r>
    </w:p>
    <w:p w:rsidR="00F600BF" w:rsidRPr="00E4786B" w:rsidRDefault="006D0FCA" w:rsidP="00F600BF">
      <w:pPr>
        <w:pStyle w:val="a3"/>
        <w:rPr>
          <w:sz w:val="20"/>
          <w:szCs w:val="20"/>
          <w:lang w:val="en-GB"/>
        </w:rPr>
      </w:pPr>
      <w:r>
        <w:rPr>
          <w:sz w:val="20"/>
          <w:szCs w:val="20"/>
          <w:lang w:val="en-GB"/>
        </w:rPr>
        <w:t xml:space="preserve">Next app level is controllers and classes that contain methods for controllers. </w:t>
      </w:r>
      <w:r w:rsidR="006A5497">
        <w:rPr>
          <w:sz w:val="20"/>
          <w:szCs w:val="20"/>
          <w:lang w:val="en-GB"/>
        </w:rPr>
        <w:t xml:space="preserve">App contain </w:t>
      </w:r>
      <w:proofErr w:type="spellStart"/>
      <w:r w:rsidR="006A5497">
        <w:rPr>
          <w:sz w:val="20"/>
          <w:szCs w:val="20"/>
          <w:lang w:val="en-GB"/>
        </w:rPr>
        <w:t>HomeController</w:t>
      </w:r>
      <w:proofErr w:type="spellEnd"/>
      <w:r w:rsidR="006A5497">
        <w:rPr>
          <w:sz w:val="20"/>
          <w:szCs w:val="20"/>
          <w:lang w:val="en-GB"/>
        </w:rPr>
        <w:t xml:space="preserve">, </w:t>
      </w:r>
      <w:proofErr w:type="spellStart"/>
      <w:r w:rsidR="006A5497">
        <w:rPr>
          <w:sz w:val="20"/>
          <w:szCs w:val="20"/>
          <w:lang w:val="en-GB"/>
        </w:rPr>
        <w:t>AuthController</w:t>
      </w:r>
      <w:proofErr w:type="spellEnd"/>
      <w:r w:rsidR="006A5497">
        <w:rPr>
          <w:sz w:val="20"/>
          <w:szCs w:val="20"/>
          <w:lang w:val="en-GB"/>
        </w:rPr>
        <w:t xml:space="preserve">, </w:t>
      </w:r>
      <w:proofErr w:type="spellStart"/>
      <w:r w:rsidR="006A5497">
        <w:rPr>
          <w:sz w:val="20"/>
          <w:szCs w:val="20"/>
          <w:lang w:val="en-GB"/>
        </w:rPr>
        <w:t>AdminController</w:t>
      </w:r>
      <w:proofErr w:type="spellEnd"/>
      <w:r w:rsidR="006A5497">
        <w:rPr>
          <w:sz w:val="20"/>
          <w:szCs w:val="20"/>
          <w:lang w:val="en-GB"/>
        </w:rPr>
        <w:t xml:space="preserve"> and </w:t>
      </w:r>
      <w:proofErr w:type="spellStart"/>
      <w:r w:rsidR="006A5497">
        <w:rPr>
          <w:sz w:val="20"/>
          <w:szCs w:val="20"/>
          <w:lang w:val="en-GB"/>
        </w:rPr>
        <w:t>SalesController</w:t>
      </w:r>
      <w:proofErr w:type="spellEnd"/>
      <w:r w:rsidR="006A5497">
        <w:rPr>
          <w:sz w:val="20"/>
          <w:szCs w:val="20"/>
          <w:lang w:val="en-GB"/>
        </w:rPr>
        <w:t xml:space="preserve"> and corresponding them help classes </w:t>
      </w:r>
      <w:proofErr w:type="spellStart"/>
      <w:r w:rsidR="006A5497">
        <w:rPr>
          <w:sz w:val="20"/>
          <w:szCs w:val="20"/>
          <w:lang w:val="en-GB"/>
        </w:rPr>
        <w:t>UserMethods</w:t>
      </w:r>
      <w:proofErr w:type="spellEnd"/>
      <w:r w:rsidR="006A5497">
        <w:rPr>
          <w:sz w:val="20"/>
          <w:szCs w:val="20"/>
          <w:lang w:val="en-GB"/>
        </w:rPr>
        <w:t xml:space="preserve">, Auth, Admin and </w:t>
      </w:r>
      <w:proofErr w:type="spellStart"/>
      <w:r w:rsidR="006A5497">
        <w:rPr>
          <w:sz w:val="20"/>
          <w:szCs w:val="20"/>
          <w:lang w:val="en-GB"/>
        </w:rPr>
        <w:t>SalesPerson</w:t>
      </w:r>
      <w:proofErr w:type="spellEnd"/>
      <w:r w:rsidR="006A5497">
        <w:rPr>
          <w:sz w:val="20"/>
          <w:szCs w:val="20"/>
          <w:lang w:val="en-GB"/>
        </w:rPr>
        <w:t xml:space="preserve"> classes.</w:t>
      </w:r>
      <w:r w:rsidR="00E4786B">
        <w:rPr>
          <w:sz w:val="20"/>
          <w:szCs w:val="20"/>
          <w:lang w:val="en-GB"/>
        </w:rPr>
        <w:t xml:space="preserve"> This level is used</w:t>
      </w:r>
      <w:r w:rsidR="00E4786B" w:rsidRPr="00E4786B">
        <w:rPr>
          <w:sz w:val="20"/>
          <w:szCs w:val="20"/>
          <w:lang w:val="en-GB"/>
        </w:rPr>
        <w:t xml:space="preserve"> </w:t>
      </w:r>
      <w:r w:rsidR="00E4786B">
        <w:rPr>
          <w:sz w:val="20"/>
          <w:szCs w:val="20"/>
          <w:lang w:val="en-GB"/>
        </w:rPr>
        <w:t>for exchange data between database and views. Every controller has different access level.</w:t>
      </w:r>
    </w:p>
    <w:p w:rsidR="006A5497" w:rsidRDefault="006A5497" w:rsidP="00F600BF">
      <w:pPr>
        <w:pStyle w:val="a3"/>
        <w:rPr>
          <w:sz w:val="20"/>
          <w:szCs w:val="20"/>
          <w:lang w:val="en-GB"/>
        </w:rPr>
      </w:pPr>
      <w:r>
        <w:rPr>
          <w:sz w:val="20"/>
          <w:szCs w:val="20"/>
          <w:lang w:val="en-GB"/>
        </w:rPr>
        <w:t xml:space="preserve">The last part is presentation level. It has </w:t>
      </w:r>
      <w:r w:rsidR="00E4786B">
        <w:rPr>
          <w:sz w:val="20"/>
          <w:szCs w:val="20"/>
          <w:lang w:val="en-GB"/>
        </w:rPr>
        <w:t xml:space="preserve">views for different app </w:t>
      </w:r>
      <w:proofErr w:type="gramStart"/>
      <w:r w:rsidR="00E4786B">
        <w:rPr>
          <w:sz w:val="20"/>
          <w:szCs w:val="20"/>
          <w:lang w:val="en-GB"/>
        </w:rPr>
        <w:t>functions,</w:t>
      </w:r>
      <w:proofErr w:type="gramEnd"/>
      <w:r w:rsidR="00E4786B">
        <w:rPr>
          <w:sz w:val="20"/>
          <w:szCs w:val="20"/>
          <w:lang w:val="en-GB"/>
        </w:rPr>
        <w:t xml:space="preserve"> views call this functions via methods in controllers.</w:t>
      </w:r>
    </w:p>
    <w:p w:rsidR="00E4786B" w:rsidRDefault="00E4786B" w:rsidP="00F600BF">
      <w:pPr>
        <w:pStyle w:val="a3"/>
        <w:rPr>
          <w:sz w:val="20"/>
          <w:szCs w:val="20"/>
          <w:lang w:val="en-GB"/>
        </w:rPr>
      </w:pPr>
    </w:p>
    <w:p w:rsidR="00E4786B" w:rsidRDefault="00E4786B" w:rsidP="00F600BF">
      <w:pPr>
        <w:pStyle w:val="a3"/>
        <w:rPr>
          <w:sz w:val="20"/>
          <w:szCs w:val="20"/>
          <w:lang w:val="en-GB"/>
        </w:rPr>
      </w:pPr>
    </w:p>
    <w:p w:rsidR="00E4786B" w:rsidRDefault="00E4786B" w:rsidP="00F600BF">
      <w:pPr>
        <w:pStyle w:val="a3"/>
        <w:rPr>
          <w:sz w:val="20"/>
          <w:szCs w:val="20"/>
          <w:lang w:val="en-GB"/>
        </w:rPr>
      </w:pPr>
    </w:p>
    <w:p w:rsidR="00E4786B" w:rsidRDefault="00E4786B" w:rsidP="00E4786B">
      <w:pPr>
        <w:pStyle w:val="a3"/>
        <w:numPr>
          <w:ilvl w:val="1"/>
          <w:numId w:val="1"/>
        </w:numPr>
        <w:rPr>
          <w:b/>
          <w:sz w:val="20"/>
          <w:szCs w:val="20"/>
          <w:lang w:val="en-GB"/>
        </w:rPr>
      </w:pPr>
      <w:r w:rsidRPr="00E4786B">
        <w:rPr>
          <w:b/>
          <w:sz w:val="20"/>
          <w:szCs w:val="20"/>
          <w:lang w:val="en-GB"/>
        </w:rPr>
        <w:t>Security</w:t>
      </w:r>
    </w:p>
    <w:p w:rsidR="00E4786B" w:rsidRDefault="00E4786B" w:rsidP="00E4786B">
      <w:pPr>
        <w:pStyle w:val="a3"/>
        <w:rPr>
          <w:sz w:val="20"/>
          <w:szCs w:val="20"/>
          <w:lang w:val="en-GB"/>
        </w:rPr>
      </w:pPr>
      <w:r>
        <w:rPr>
          <w:sz w:val="20"/>
          <w:szCs w:val="20"/>
          <w:lang w:val="en-GB"/>
        </w:rPr>
        <w:t xml:space="preserve">User accesses to different functions are defined in controllers by </w:t>
      </w:r>
      <w:proofErr w:type="spellStart"/>
      <w:r>
        <w:rPr>
          <w:sz w:val="20"/>
          <w:szCs w:val="20"/>
          <w:lang w:val="en-GB"/>
        </w:rPr>
        <w:t>CustomAuthorizeAttribute</w:t>
      </w:r>
      <w:proofErr w:type="spellEnd"/>
      <w:r>
        <w:rPr>
          <w:sz w:val="20"/>
          <w:szCs w:val="20"/>
          <w:lang w:val="en-GB"/>
        </w:rPr>
        <w:t xml:space="preserve"> with parameters.</w:t>
      </w:r>
    </w:p>
    <w:p w:rsidR="00C64DD4" w:rsidRDefault="00C64DD4" w:rsidP="00E4786B">
      <w:pPr>
        <w:pStyle w:val="a3"/>
        <w:rPr>
          <w:sz w:val="20"/>
          <w:szCs w:val="20"/>
          <w:lang w:val="en-GB"/>
        </w:rPr>
      </w:pPr>
      <w:proofErr w:type="spellStart"/>
      <w:r>
        <w:rPr>
          <w:sz w:val="20"/>
          <w:szCs w:val="20"/>
          <w:lang w:val="en-GB"/>
        </w:rPr>
        <w:t>AdminController</w:t>
      </w:r>
      <w:proofErr w:type="spellEnd"/>
      <w:r w:rsidR="00262B24">
        <w:rPr>
          <w:sz w:val="20"/>
          <w:szCs w:val="20"/>
          <w:lang w:val="en-GB"/>
        </w:rPr>
        <w:t xml:space="preserve"> is available </w:t>
      </w:r>
      <w:r>
        <w:rPr>
          <w:sz w:val="20"/>
          <w:szCs w:val="20"/>
          <w:lang w:val="en-GB"/>
        </w:rPr>
        <w:t>only to users with Admin role.</w:t>
      </w:r>
    </w:p>
    <w:p w:rsidR="00C64DD4" w:rsidRDefault="00C64DD4" w:rsidP="00E4786B">
      <w:pPr>
        <w:pStyle w:val="a3"/>
        <w:rPr>
          <w:sz w:val="20"/>
          <w:szCs w:val="20"/>
          <w:lang w:val="en-GB"/>
        </w:rPr>
      </w:pPr>
      <w:r w:rsidRPr="00262B24">
        <w:rPr>
          <w:b/>
          <w:sz w:val="20"/>
          <w:szCs w:val="20"/>
          <w:lang w:val="en-GB"/>
        </w:rPr>
        <w:t xml:space="preserve"> </w:t>
      </w:r>
      <w:proofErr w:type="spellStart"/>
      <w:proofErr w:type="gramStart"/>
      <w:r w:rsidRPr="00262B24">
        <w:rPr>
          <w:b/>
          <w:sz w:val="20"/>
          <w:szCs w:val="20"/>
          <w:lang w:val="en-GB"/>
        </w:rPr>
        <w:t>AuthController</w:t>
      </w:r>
      <w:proofErr w:type="spellEnd"/>
      <w:r w:rsidR="00262B24">
        <w:rPr>
          <w:sz w:val="20"/>
          <w:szCs w:val="20"/>
          <w:lang w:val="en-GB"/>
        </w:rPr>
        <w:t xml:space="preserve"> available for</w:t>
      </w:r>
      <w:r>
        <w:rPr>
          <w:sz w:val="20"/>
          <w:szCs w:val="20"/>
          <w:lang w:val="en-GB"/>
        </w:rPr>
        <w:t xml:space="preserve"> anonymous users.</w:t>
      </w:r>
      <w:proofErr w:type="gramEnd"/>
    </w:p>
    <w:p w:rsidR="00C64DD4" w:rsidRPr="00204E3D" w:rsidRDefault="00C64DD4" w:rsidP="00E4786B">
      <w:pPr>
        <w:pStyle w:val="a3"/>
        <w:rPr>
          <w:sz w:val="20"/>
          <w:szCs w:val="20"/>
          <w:lang w:val="en-GB"/>
        </w:rPr>
      </w:pPr>
      <w:proofErr w:type="spellStart"/>
      <w:r w:rsidRPr="00262B24">
        <w:rPr>
          <w:b/>
          <w:sz w:val="20"/>
          <w:szCs w:val="20"/>
          <w:lang w:val="en-GB"/>
        </w:rPr>
        <w:t>HomeController</w:t>
      </w:r>
      <w:proofErr w:type="spellEnd"/>
      <w:r>
        <w:rPr>
          <w:sz w:val="20"/>
          <w:szCs w:val="20"/>
          <w:lang w:val="en-GB"/>
        </w:rPr>
        <w:t xml:space="preserve"> has one method that available to anonymous users; it is used for loading products on the main page of the site. </w:t>
      </w:r>
      <w:proofErr w:type="gramStart"/>
      <w:r>
        <w:rPr>
          <w:sz w:val="20"/>
          <w:szCs w:val="20"/>
          <w:lang w:val="en-GB"/>
        </w:rPr>
        <w:t xml:space="preserve">Other methods </w:t>
      </w:r>
      <w:r w:rsidR="00262B24">
        <w:rPr>
          <w:sz w:val="20"/>
          <w:szCs w:val="20"/>
          <w:lang w:val="en-GB"/>
        </w:rPr>
        <w:t xml:space="preserve">of the controller </w:t>
      </w:r>
      <w:r>
        <w:rPr>
          <w:sz w:val="20"/>
          <w:szCs w:val="20"/>
          <w:lang w:val="en-GB"/>
        </w:rPr>
        <w:t>available to users whose role is User.</w:t>
      </w:r>
      <w:proofErr w:type="gramEnd"/>
    </w:p>
    <w:p w:rsidR="00655F9B" w:rsidRDefault="00655F9B" w:rsidP="00E4786B">
      <w:pPr>
        <w:pStyle w:val="a3"/>
        <w:rPr>
          <w:sz w:val="20"/>
          <w:szCs w:val="20"/>
          <w:lang w:val="en-GB"/>
        </w:rPr>
      </w:pPr>
      <w:proofErr w:type="spellStart"/>
      <w:r w:rsidRPr="00262B24">
        <w:rPr>
          <w:b/>
          <w:sz w:val="20"/>
          <w:szCs w:val="20"/>
          <w:lang w:val="en-GB"/>
        </w:rPr>
        <w:t>SalesController</w:t>
      </w:r>
      <w:proofErr w:type="spellEnd"/>
      <w:r>
        <w:rPr>
          <w:sz w:val="20"/>
          <w:szCs w:val="20"/>
          <w:lang w:val="en-GB"/>
        </w:rPr>
        <w:t xml:space="preserve"> is available for users with role Seller.</w:t>
      </w:r>
    </w:p>
    <w:p w:rsidR="00655F9B" w:rsidRPr="00204E3D" w:rsidRDefault="00655F9B" w:rsidP="00E4786B">
      <w:pPr>
        <w:pStyle w:val="a3"/>
        <w:rPr>
          <w:b/>
          <w:sz w:val="20"/>
          <w:szCs w:val="20"/>
          <w:lang w:val="en-GB"/>
        </w:rPr>
      </w:pPr>
    </w:p>
    <w:p w:rsidR="00655F9B" w:rsidRDefault="00204E3D" w:rsidP="00204E3D">
      <w:pPr>
        <w:pStyle w:val="a3"/>
        <w:numPr>
          <w:ilvl w:val="1"/>
          <w:numId w:val="1"/>
        </w:numPr>
        <w:rPr>
          <w:b/>
          <w:sz w:val="20"/>
          <w:szCs w:val="20"/>
          <w:lang w:val="en-GB"/>
        </w:rPr>
      </w:pPr>
      <w:r>
        <w:rPr>
          <w:b/>
          <w:sz w:val="20"/>
          <w:szCs w:val="20"/>
          <w:lang w:val="en-GB"/>
        </w:rPr>
        <w:t>Mail sender</w:t>
      </w:r>
    </w:p>
    <w:p w:rsidR="00204E3D" w:rsidRDefault="00633E3A" w:rsidP="00204E3D">
      <w:pPr>
        <w:pStyle w:val="a3"/>
        <w:rPr>
          <w:rFonts w:ascii="Consolas" w:hAnsi="Consolas" w:cs="Consolas"/>
          <w:sz w:val="19"/>
          <w:szCs w:val="19"/>
          <w:lang w:val="en-GB"/>
        </w:rPr>
      </w:pPr>
      <w:r>
        <w:rPr>
          <w:sz w:val="20"/>
          <w:szCs w:val="20"/>
          <w:lang w:val="en-GB"/>
        </w:rPr>
        <w:t xml:space="preserve">Mail sender </w:t>
      </w:r>
      <w:proofErr w:type="gramStart"/>
      <w:r>
        <w:rPr>
          <w:sz w:val="20"/>
          <w:szCs w:val="20"/>
          <w:lang w:val="en-GB"/>
        </w:rPr>
        <w:t>Is</w:t>
      </w:r>
      <w:proofErr w:type="gramEnd"/>
      <w:r>
        <w:rPr>
          <w:sz w:val="20"/>
          <w:szCs w:val="20"/>
          <w:lang w:val="en-GB"/>
        </w:rPr>
        <w:t xml:space="preserve"> a module that is used for informing users that they have not been in there account for a long time. This module work automatically. Every day it is looking for users whose last visit was over 30 days ago and sent them an email</w:t>
      </w:r>
      <w:r w:rsidR="0057118F">
        <w:rPr>
          <w:sz w:val="20"/>
          <w:szCs w:val="20"/>
          <w:lang w:val="en-GB"/>
        </w:rPr>
        <w:t xml:space="preserve">. This module use </w:t>
      </w:r>
      <w:proofErr w:type="spellStart"/>
      <w:r w:rsidR="0057118F">
        <w:rPr>
          <w:sz w:val="20"/>
          <w:szCs w:val="20"/>
          <w:lang w:val="en-GB"/>
        </w:rPr>
        <w:t>System.Net.Mail</w:t>
      </w:r>
      <w:proofErr w:type="spellEnd"/>
      <w:r w:rsidR="0057118F">
        <w:rPr>
          <w:sz w:val="20"/>
          <w:szCs w:val="20"/>
          <w:lang w:val="en-GB"/>
        </w:rPr>
        <w:t xml:space="preserve">. For sending mail used </w:t>
      </w:r>
      <w:proofErr w:type="spellStart"/>
      <w:r w:rsidR="0057118F">
        <w:rPr>
          <w:sz w:val="20"/>
          <w:szCs w:val="20"/>
          <w:lang w:val="en-GB"/>
        </w:rPr>
        <w:t>gmail</w:t>
      </w:r>
      <w:proofErr w:type="spellEnd"/>
      <w:r w:rsidR="0057118F">
        <w:rPr>
          <w:sz w:val="20"/>
          <w:szCs w:val="20"/>
          <w:lang w:val="en-GB"/>
        </w:rPr>
        <w:t xml:space="preserve"> with email address:  </w:t>
      </w:r>
      <w:r w:rsidR="0057118F" w:rsidRPr="0057118F">
        <w:rPr>
          <w:rFonts w:ascii="Consolas" w:hAnsi="Consolas" w:cs="Consolas"/>
          <w:color w:val="A31515"/>
          <w:sz w:val="19"/>
          <w:szCs w:val="19"/>
          <w:lang w:val="en-GB"/>
        </w:rPr>
        <w:t>testwebstore000@gmail.com</w:t>
      </w:r>
      <w:r w:rsidR="0057118F">
        <w:rPr>
          <w:rFonts w:ascii="Consolas" w:hAnsi="Consolas" w:cs="Consolas"/>
          <w:color w:val="A31515"/>
          <w:sz w:val="19"/>
          <w:szCs w:val="19"/>
          <w:lang w:val="en-GB"/>
        </w:rPr>
        <w:t xml:space="preserve"> </w:t>
      </w:r>
      <w:r w:rsidR="0057118F" w:rsidRPr="0057118F">
        <w:rPr>
          <w:rFonts w:ascii="Consolas" w:hAnsi="Consolas" w:cs="Consolas"/>
          <w:sz w:val="19"/>
          <w:szCs w:val="19"/>
          <w:lang w:val="en-GB"/>
        </w:rPr>
        <w:t>and</w:t>
      </w:r>
      <w:r w:rsidR="0057118F">
        <w:rPr>
          <w:rFonts w:ascii="Consolas" w:hAnsi="Consolas" w:cs="Consolas"/>
          <w:color w:val="A31515"/>
          <w:sz w:val="19"/>
          <w:szCs w:val="19"/>
          <w:lang w:val="en-GB"/>
        </w:rPr>
        <w:t xml:space="preserve"> </w:t>
      </w:r>
      <w:r w:rsidR="0057118F" w:rsidRPr="0057118F">
        <w:rPr>
          <w:rFonts w:ascii="Consolas" w:hAnsi="Consolas" w:cs="Consolas"/>
          <w:sz w:val="19"/>
          <w:szCs w:val="19"/>
          <w:lang w:val="en-GB"/>
        </w:rPr>
        <w:t>password</w:t>
      </w:r>
      <w:r w:rsidR="0057118F">
        <w:rPr>
          <w:rFonts w:ascii="Consolas" w:hAnsi="Consolas" w:cs="Consolas"/>
          <w:sz w:val="19"/>
          <w:szCs w:val="19"/>
          <w:lang w:val="en-GB"/>
        </w:rPr>
        <w:t xml:space="preserve">: </w:t>
      </w:r>
      <w:proofErr w:type="spellStart"/>
      <w:r w:rsidR="0057118F" w:rsidRPr="0057118F">
        <w:rPr>
          <w:rFonts w:ascii="Consolas" w:hAnsi="Consolas" w:cs="Consolas"/>
          <w:color w:val="A31515"/>
          <w:sz w:val="19"/>
          <w:szCs w:val="19"/>
          <w:lang w:val="en-GB"/>
        </w:rPr>
        <w:t>webstorepassword</w:t>
      </w:r>
      <w:proofErr w:type="spellEnd"/>
      <w:r w:rsidR="0057118F">
        <w:rPr>
          <w:rFonts w:ascii="Consolas" w:hAnsi="Consolas" w:cs="Consolas"/>
          <w:sz w:val="19"/>
          <w:szCs w:val="19"/>
          <w:lang w:val="en-GB"/>
        </w:rPr>
        <w:t>.</w:t>
      </w:r>
      <w:r w:rsidR="00A97C38">
        <w:rPr>
          <w:rFonts w:ascii="Consolas" w:hAnsi="Consolas" w:cs="Consolas"/>
          <w:sz w:val="19"/>
          <w:szCs w:val="19"/>
          <w:lang w:val="en-GB"/>
        </w:rPr>
        <w:t xml:space="preserve"> </w:t>
      </w:r>
      <w:r w:rsidR="00A97C38">
        <w:rPr>
          <w:sz w:val="20"/>
          <w:szCs w:val="20"/>
          <w:lang w:val="en-GB"/>
        </w:rPr>
        <w:t>It is starts with the starting of app.</w:t>
      </w:r>
    </w:p>
    <w:p w:rsidR="0057118F" w:rsidRDefault="0057118F" w:rsidP="0057118F">
      <w:pPr>
        <w:rPr>
          <w:sz w:val="20"/>
          <w:szCs w:val="20"/>
          <w:lang w:val="en-GB"/>
        </w:rPr>
      </w:pPr>
    </w:p>
    <w:p w:rsidR="0057118F" w:rsidRPr="0057118F" w:rsidRDefault="0057118F" w:rsidP="0057118F">
      <w:pPr>
        <w:pStyle w:val="a3"/>
        <w:numPr>
          <w:ilvl w:val="1"/>
          <w:numId w:val="1"/>
        </w:numPr>
        <w:rPr>
          <w:sz w:val="20"/>
          <w:szCs w:val="20"/>
          <w:lang w:val="en-GB"/>
        </w:rPr>
      </w:pPr>
      <w:r>
        <w:rPr>
          <w:b/>
          <w:sz w:val="20"/>
          <w:szCs w:val="20"/>
          <w:lang w:val="en-GB"/>
        </w:rPr>
        <w:t>Account Disable</w:t>
      </w:r>
    </w:p>
    <w:p w:rsidR="0057118F" w:rsidRDefault="00004F5D" w:rsidP="0057118F">
      <w:pPr>
        <w:pStyle w:val="a3"/>
        <w:rPr>
          <w:sz w:val="20"/>
          <w:szCs w:val="20"/>
          <w:lang w:val="en-GB"/>
        </w:rPr>
      </w:pPr>
      <w:proofErr w:type="spellStart"/>
      <w:r>
        <w:rPr>
          <w:sz w:val="20"/>
          <w:szCs w:val="20"/>
          <w:lang w:val="en-GB"/>
        </w:rPr>
        <w:t>AccountDisable</w:t>
      </w:r>
      <w:proofErr w:type="spellEnd"/>
      <w:r>
        <w:rPr>
          <w:sz w:val="20"/>
          <w:szCs w:val="20"/>
          <w:lang w:val="en-GB"/>
        </w:rPr>
        <w:t xml:space="preserve"> </w:t>
      </w:r>
      <w:proofErr w:type="gramStart"/>
      <w:r>
        <w:rPr>
          <w:sz w:val="20"/>
          <w:szCs w:val="20"/>
          <w:lang w:val="en-GB"/>
        </w:rPr>
        <w:t>m</w:t>
      </w:r>
      <w:r w:rsidR="0057118F">
        <w:rPr>
          <w:sz w:val="20"/>
          <w:szCs w:val="20"/>
          <w:lang w:val="en-GB"/>
        </w:rPr>
        <w:t>odule</w:t>
      </w:r>
      <w:proofErr w:type="gramEnd"/>
      <w:r w:rsidR="0057118F">
        <w:rPr>
          <w:sz w:val="20"/>
          <w:szCs w:val="20"/>
          <w:lang w:val="en-GB"/>
        </w:rPr>
        <w:t xml:space="preserve"> that used for automatic freezing of accounts </w:t>
      </w:r>
      <w:r>
        <w:rPr>
          <w:sz w:val="20"/>
          <w:szCs w:val="20"/>
          <w:lang w:val="en-GB"/>
        </w:rPr>
        <w:t>that don’t used for two weeks after sending inform email. This module starts every day, it is search users whose last visit was over 44 days ago and change their account status on 1 (Freeze). User has option to restore the account at the last login to the system.</w:t>
      </w:r>
      <w:r w:rsidR="002F72A3">
        <w:rPr>
          <w:sz w:val="20"/>
          <w:szCs w:val="20"/>
          <w:lang w:val="en-GB"/>
        </w:rPr>
        <w:t xml:space="preserve"> It is starts with the starting of </w:t>
      </w:r>
      <w:r w:rsidR="00A97C38">
        <w:rPr>
          <w:sz w:val="20"/>
          <w:szCs w:val="20"/>
          <w:lang w:val="en-GB"/>
        </w:rPr>
        <w:t>app.</w:t>
      </w:r>
    </w:p>
    <w:p w:rsidR="00004F5D" w:rsidRDefault="00004F5D" w:rsidP="0057118F">
      <w:pPr>
        <w:pStyle w:val="a3"/>
        <w:rPr>
          <w:sz w:val="20"/>
          <w:szCs w:val="20"/>
          <w:lang w:val="en-GB"/>
        </w:rPr>
      </w:pPr>
    </w:p>
    <w:p w:rsidR="00004F5D" w:rsidRDefault="00004F5D" w:rsidP="00004F5D">
      <w:pPr>
        <w:pStyle w:val="a3"/>
        <w:numPr>
          <w:ilvl w:val="1"/>
          <w:numId w:val="1"/>
        </w:numPr>
        <w:rPr>
          <w:b/>
          <w:sz w:val="20"/>
          <w:szCs w:val="20"/>
          <w:lang w:val="en-GB"/>
        </w:rPr>
      </w:pPr>
      <w:r w:rsidRPr="00004F5D">
        <w:rPr>
          <w:b/>
          <w:sz w:val="20"/>
          <w:szCs w:val="20"/>
          <w:lang w:val="en-GB"/>
        </w:rPr>
        <w:t>Logger</w:t>
      </w:r>
      <w:r w:rsidR="001E65B9">
        <w:rPr>
          <w:b/>
          <w:sz w:val="20"/>
          <w:szCs w:val="20"/>
          <w:lang w:val="en-GB"/>
        </w:rPr>
        <w:t xml:space="preserve"> and </w:t>
      </w:r>
      <w:r w:rsidR="001E65B9" w:rsidRPr="001E65B9">
        <w:rPr>
          <w:b/>
          <w:sz w:val="20"/>
          <w:szCs w:val="20"/>
          <w:lang w:val="en-GB"/>
        </w:rPr>
        <w:t>error handling</w:t>
      </w:r>
    </w:p>
    <w:p w:rsidR="00004F5D" w:rsidRDefault="00E676CF" w:rsidP="00064DC9">
      <w:pPr>
        <w:ind w:left="720"/>
        <w:rPr>
          <w:sz w:val="20"/>
          <w:szCs w:val="20"/>
          <w:lang w:val="en-GB"/>
        </w:rPr>
      </w:pPr>
      <w:r>
        <w:rPr>
          <w:sz w:val="20"/>
          <w:szCs w:val="20"/>
          <w:lang w:val="en-GB"/>
        </w:rPr>
        <w:t>For handling known exceptions in app used try-cat</w:t>
      </w:r>
      <w:r w:rsidR="002F72A3">
        <w:rPr>
          <w:sz w:val="20"/>
          <w:szCs w:val="20"/>
          <w:lang w:val="en-GB"/>
        </w:rPr>
        <w:t xml:space="preserve">ch construction. It is used in methods which use database. If error </w:t>
      </w:r>
      <w:proofErr w:type="gramStart"/>
      <w:r w:rsidR="002F72A3">
        <w:rPr>
          <w:sz w:val="20"/>
          <w:szCs w:val="20"/>
          <w:lang w:val="en-GB"/>
        </w:rPr>
        <w:t>happens</w:t>
      </w:r>
      <w:proofErr w:type="gramEnd"/>
      <w:r w:rsidR="002F72A3">
        <w:rPr>
          <w:sz w:val="20"/>
          <w:szCs w:val="20"/>
          <w:lang w:val="en-GB"/>
        </w:rPr>
        <w:t xml:space="preserve"> method return null value and make a record in Log file. </w:t>
      </w:r>
      <w:proofErr w:type="gramStart"/>
      <w:r w:rsidR="002F72A3">
        <w:rPr>
          <w:sz w:val="20"/>
          <w:szCs w:val="20"/>
          <w:lang w:val="en-GB"/>
        </w:rPr>
        <w:t>Controllers</w:t>
      </w:r>
      <w:proofErr w:type="gramEnd"/>
      <w:r w:rsidR="002F72A3">
        <w:rPr>
          <w:sz w:val="20"/>
          <w:szCs w:val="20"/>
          <w:lang w:val="en-GB"/>
        </w:rPr>
        <w:t xml:space="preserve"> methods that receives null value from methods that they used for loading data returns an error message to the view, that the user see. </w:t>
      </w:r>
    </w:p>
    <w:p w:rsidR="002F72A3" w:rsidRDefault="002F72A3" w:rsidP="00064DC9">
      <w:pPr>
        <w:ind w:left="720"/>
        <w:rPr>
          <w:rFonts w:cstheme="minorHAnsi"/>
          <w:color w:val="000000"/>
          <w:sz w:val="20"/>
          <w:szCs w:val="20"/>
          <w:lang w:val="en-GB"/>
        </w:rPr>
      </w:pPr>
      <w:r>
        <w:rPr>
          <w:sz w:val="20"/>
          <w:szCs w:val="20"/>
          <w:lang w:val="en-GB"/>
        </w:rPr>
        <w:t>For handling unknown exceptions</w:t>
      </w:r>
      <w:r w:rsidR="00A97C38">
        <w:rPr>
          <w:sz w:val="20"/>
          <w:szCs w:val="20"/>
          <w:lang w:val="en-GB"/>
        </w:rPr>
        <w:t xml:space="preserve"> or http errors </w:t>
      </w:r>
      <w:r>
        <w:rPr>
          <w:sz w:val="20"/>
          <w:szCs w:val="20"/>
          <w:lang w:val="en-GB"/>
        </w:rPr>
        <w:t xml:space="preserve">there is </w:t>
      </w:r>
      <w:proofErr w:type="spellStart"/>
      <w:r>
        <w:rPr>
          <w:sz w:val="20"/>
          <w:szCs w:val="20"/>
          <w:lang w:val="en-GB"/>
        </w:rPr>
        <w:t>Application_Error</w:t>
      </w:r>
      <w:proofErr w:type="spellEnd"/>
      <w:r>
        <w:rPr>
          <w:sz w:val="20"/>
          <w:szCs w:val="20"/>
          <w:lang w:val="en-GB"/>
        </w:rPr>
        <w:t xml:space="preserve"> method in Global</w:t>
      </w:r>
      <w:r w:rsidR="00A97C38">
        <w:rPr>
          <w:sz w:val="20"/>
          <w:szCs w:val="20"/>
          <w:lang w:val="en-GB"/>
        </w:rPr>
        <w:t xml:space="preserve"> app class. When error happens it is defines the class to which the error belongs. If it is error 404 </w:t>
      </w:r>
      <w:proofErr w:type="gramStart"/>
      <w:r w:rsidR="00A97C38">
        <w:rPr>
          <w:sz w:val="20"/>
          <w:szCs w:val="20"/>
          <w:lang w:val="en-GB"/>
        </w:rPr>
        <w:t>Not</w:t>
      </w:r>
      <w:proofErr w:type="gramEnd"/>
      <w:r w:rsidR="00A97C38">
        <w:rPr>
          <w:sz w:val="20"/>
          <w:szCs w:val="20"/>
          <w:lang w:val="en-GB"/>
        </w:rPr>
        <w:t xml:space="preserve"> found or 403 Access denied, it is returns relevant views </w:t>
      </w:r>
      <w:proofErr w:type="spellStart"/>
      <w:r w:rsidR="00A97C38">
        <w:rPr>
          <w:sz w:val="20"/>
          <w:szCs w:val="20"/>
          <w:lang w:val="en-GB"/>
        </w:rPr>
        <w:t>NotFound</w:t>
      </w:r>
      <w:proofErr w:type="spellEnd"/>
      <w:r w:rsidR="00A97C38">
        <w:rPr>
          <w:sz w:val="20"/>
          <w:szCs w:val="20"/>
          <w:lang w:val="en-GB"/>
        </w:rPr>
        <w:t xml:space="preserve"> and </w:t>
      </w:r>
      <w:proofErr w:type="spellStart"/>
      <w:r w:rsidR="00A97C38" w:rsidRPr="00A97C38">
        <w:rPr>
          <w:rFonts w:cstheme="minorHAnsi"/>
          <w:color w:val="000000"/>
          <w:sz w:val="20"/>
          <w:szCs w:val="20"/>
          <w:lang w:val="en-GB"/>
        </w:rPr>
        <w:t>AccessDenied</w:t>
      </w:r>
      <w:proofErr w:type="spellEnd"/>
      <w:r w:rsidR="00A97C38">
        <w:rPr>
          <w:rFonts w:ascii="Consolas" w:hAnsi="Consolas" w:cs="Consolas"/>
          <w:color w:val="000000"/>
          <w:sz w:val="19"/>
          <w:szCs w:val="19"/>
          <w:lang w:val="en-GB"/>
        </w:rPr>
        <w:t xml:space="preserve">. </w:t>
      </w:r>
      <w:r w:rsidR="00D626C3">
        <w:rPr>
          <w:rFonts w:cstheme="minorHAnsi"/>
          <w:color w:val="000000"/>
          <w:sz w:val="20"/>
          <w:szCs w:val="20"/>
          <w:lang w:val="en-GB"/>
        </w:rPr>
        <w:t>If occurs any unknown</w:t>
      </w:r>
      <w:r w:rsidR="00D626C3" w:rsidRPr="00D626C3">
        <w:rPr>
          <w:rFonts w:cstheme="minorHAnsi"/>
          <w:color w:val="000000"/>
          <w:sz w:val="20"/>
          <w:szCs w:val="20"/>
          <w:lang w:val="en-GB"/>
        </w:rPr>
        <w:t xml:space="preserve"> </w:t>
      </w:r>
      <w:r w:rsidR="00D626C3">
        <w:rPr>
          <w:rFonts w:cstheme="minorHAnsi"/>
          <w:color w:val="000000"/>
          <w:sz w:val="20"/>
          <w:szCs w:val="20"/>
          <w:lang w:val="en-GB"/>
        </w:rPr>
        <w:t xml:space="preserve">errors in app method returns Unknown view, where will be some additional information </w:t>
      </w:r>
      <w:r w:rsidR="00D626C3" w:rsidRPr="00D626C3">
        <w:rPr>
          <w:rFonts w:cstheme="minorHAnsi"/>
          <w:color w:val="000000"/>
          <w:sz w:val="20"/>
          <w:szCs w:val="20"/>
          <w:lang w:val="en-GB"/>
        </w:rPr>
        <w:t>for further analysis</w:t>
      </w:r>
      <w:r w:rsidR="00D626C3">
        <w:rPr>
          <w:rFonts w:cstheme="minorHAnsi"/>
          <w:color w:val="000000"/>
          <w:sz w:val="20"/>
          <w:szCs w:val="20"/>
          <w:lang w:val="en-GB"/>
        </w:rPr>
        <w:t xml:space="preserve">. If take place any http errors except 404 and 403 appears method calls relevant View </w:t>
      </w:r>
      <w:proofErr w:type="spellStart"/>
      <w:r w:rsidR="00D626C3">
        <w:rPr>
          <w:rFonts w:cstheme="minorHAnsi"/>
          <w:color w:val="000000"/>
          <w:sz w:val="20"/>
          <w:szCs w:val="20"/>
          <w:lang w:val="en-GB"/>
        </w:rPr>
        <w:t>HttpError</w:t>
      </w:r>
      <w:proofErr w:type="spellEnd"/>
      <w:r w:rsidR="00D626C3">
        <w:rPr>
          <w:rFonts w:cstheme="minorHAnsi"/>
          <w:color w:val="000000"/>
          <w:sz w:val="20"/>
          <w:szCs w:val="20"/>
          <w:lang w:val="en-GB"/>
        </w:rPr>
        <w:t>.</w:t>
      </w:r>
      <w:r w:rsidR="00993B2E">
        <w:rPr>
          <w:rFonts w:cstheme="minorHAnsi"/>
          <w:color w:val="000000"/>
          <w:sz w:val="20"/>
          <w:szCs w:val="20"/>
          <w:lang w:val="en-GB"/>
        </w:rPr>
        <w:t xml:space="preserve"> Every error that </w:t>
      </w:r>
      <w:r w:rsidR="00993B2E" w:rsidRPr="00993B2E">
        <w:rPr>
          <w:rFonts w:cstheme="minorHAnsi"/>
          <w:color w:val="000000"/>
          <w:sz w:val="20"/>
          <w:szCs w:val="20"/>
          <w:lang w:val="en-GB"/>
        </w:rPr>
        <w:t xml:space="preserve">processed </w:t>
      </w:r>
      <w:r w:rsidR="00993B2E">
        <w:rPr>
          <w:rFonts w:cstheme="minorHAnsi"/>
          <w:color w:val="000000"/>
          <w:sz w:val="20"/>
          <w:szCs w:val="20"/>
          <w:lang w:val="en-GB"/>
        </w:rPr>
        <w:t>in this method records to the Log file.</w:t>
      </w:r>
    </w:p>
    <w:p w:rsidR="00114C5E" w:rsidRDefault="00993B2E" w:rsidP="00064DC9">
      <w:pPr>
        <w:ind w:left="720"/>
        <w:rPr>
          <w:rFonts w:cstheme="minorHAnsi"/>
          <w:color w:val="000000"/>
          <w:sz w:val="20"/>
          <w:szCs w:val="20"/>
          <w:lang w:val="en-GB"/>
        </w:rPr>
      </w:pPr>
      <w:r>
        <w:rPr>
          <w:rFonts w:cstheme="minorHAnsi"/>
          <w:color w:val="000000"/>
          <w:sz w:val="20"/>
          <w:szCs w:val="20"/>
          <w:lang w:val="en-GB"/>
        </w:rPr>
        <w:t xml:space="preserve">Logging in app is provided by </w:t>
      </w:r>
      <w:proofErr w:type="spellStart"/>
      <w:r>
        <w:rPr>
          <w:rFonts w:cstheme="minorHAnsi"/>
          <w:color w:val="000000"/>
          <w:sz w:val="20"/>
          <w:szCs w:val="20"/>
          <w:lang w:val="en-GB"/>
        </w:rPr>
        <w:t>Nlog</w:t>
      </w:r>
      <w:proofErr w:type="spellEnd"/>
      <w:r>
        <w:rPr>
          <w:rFonts w:cstheme="minorHAnsi"/>
          <w:color w:val="000000"/>
          <w:sz w:val="20"/>
          <w:szCs w:val="20"/>
          <w:lang w:val="en-GB"/>
        </w:rPr>
        <w:t xml:space="preserve"> package. Logs main settings are located in </w:t>
      </w:r>
      <w:proofErr w:type="spellStart"/>
      <w:r>
        <w:rPr>
          <w:rFonts w:cstheme="minorHAnsi"/>
          <w:color w:val="000000"/>
          <w:sz w:val="20"/>
          <w:szCs w:val="20"/>
          <w:lang w:val="en-GB"/>
        </w:rPr>
        <w:t>Nlog.config</w:t>
      </w:r>
      <w:proofErr w:type="spellEnd"/>
      <w:r>
        <w:rPr>
          <w:rFonts w:cstheme="minorHAnsi"/>
          <w:color w:val="000000"/>
          <w:sz w:val="20"/>
          <w:szCs w:val="20"/>
          <w:lang w:val="en-GB"/>
        </w:rPr>
        <w:t xml:space="preserve"> file. Log files are created every day, in Log directory. </w:t>
      </w:r>
      <w:r w:rsidR="00114C5E">
        <w:rPr>
          <w:rFonts w:cstheme="minorHAnsi"/>
          <w:color w:val="000000"/>
          <w:sz w:val="20"/>
          <w:szCs w:val="20"/>
          <w:lang w:val="en-GB"/>
        </w:rPr>
        <w:t>It contains the date of error, level of error, method where this error was appeared, error message, in some methods it contain additional information for example id of user for which error was appeared and the stack trace. It has an opportunity to save log archives for 30 days.</w:t>
      </w:r>
    </w:p>
    <w:p w:rsidR="00262B24" w:rsidRPr="00262B24" w:rsidRDefault="00F6439C" w:rsidP="00262B24">
      <w:pPr>
        <w:ind w:left="720"/>
        <w:rPr>
          <w:rFonts w:cstheme="minorHAnsi"/>
          <w:color w:val="000000"/>
          <w:sz w:val="20"/>
          <w:szCs w:val="20"/>
          <w:lang w:val="en-GB"/>
        </w:rPr>
      </w:pPr>
      <w:r>
        <w:rPr>
          <w:rFonts w:cstheme="minorHAnsi"/>
          <w:color w:val="000000"/>
          <w:sz w:val="20"/>
          <w:szCs w:val="20"/>
          <w:lang w:val="en-GB"/>
        </w:rPr>
        <w:t>In app writing of logs is organized</w:t>
      </w:r>
      <w:r w:rsidRPr="00F6439C">
        <w:rPr>
          <w:rFonts w:cstheme="minorHAnsi"/>
          <w:color w:val="000000"/>
          <w:sz w:val="20"/>
          <w:szCs w:val="20"/>
          <w:lang w:val="en-GB"/>
        </w:rPr>
        <w:t xml:space="preserve"> </w:t>
      </w:r>
      <w:r>
        <w:rPr>
          <w:rFonts w:cstheme="minorHAnsi"/>
          <w:color w:val="000000"/>
          <w:sz w:val="20"/>
          <w:szCs w:val="20"/>
          <w:lang w:val="en-GB"/>
        </w:rPr>
        <w:t>directly in the classes where error handling occurs.</w:t>
      </w:r>
      <w:r w:rsidR="00114C5E">
        <w:rPr>
          <w:rFonts w:cstheme="minorHAnsi"/>
          <w:color w:val="000000"/>
          <w:sz w:val="20"/>
          <w:szCs w:val="20"/>
          <w:lang w:val="en-GB"/>
        </w:rPr>
        <w:t xml:space="preserve"> </w:t>
      </w:r>
    </w:p>
    <w:sectPr w:rsidR="00262B24" w:rsidRPr="00262B24" w:rsidSect="0068648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C50" w:rsidRDefault="00254C50" w:rsidP="00984571">
      <w:r>
        <w:separator/>
      </w:r>
    </w:p>
  </w:endnote>
  <w:endnote w:type="continuationSeparator" w:id="0">
    <w:p w:rsidR="00254C50" w:rsidRDefault="00254C50" w:rsidP="009845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C50" w:rsidRDefault="00254C50" w:rsidP="00984571">
      <w:r>
        <w:separator/>
      </w:r>
    </w:p>
  </w:footnote>
  <w:footnote w:type="continuationSeparator" w:id="0">
    <w:p w:rsidR="00254C50" w:rsidRDefault="00254C50" w:rsidP="009845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565B"/>
    <w:multiLevelType w:val="hybridMultilevel"/>
    <w:tmpl w:val="3F480E30"/>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
    <w:nsid w:val="14C90510"/>
    <w:multiLevelType w:val="hybridMultilevel"/>
    <w:tmpl w:val="F0FED3D0"/>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
    <w:nsid w:val="176947A9"/>
    <w:multiLevelType w:val="multilevel"/>
    <w:tmpl w:val="AF8C2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775204B"/>
    <w:multiLevelType w:val="hybridMultilevel"/>
    <w:tmpl w:val="28D4D3C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
    <w:nsid w:val="1ED5120F"/>
    <w:multiLevelType w:val="hybridMultilevel"/>
    <w:tmpl w:val="0FC45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1A7086"/>
    <w:multiLevelType w:val="hybridMultilevel"/>
    <w:tmpl w:val="3072D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6B517F0"/>
    <w:multiLevelType w:val="hybridMultilevel"/>
    <w:tmpl w:val="2D440C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4B52F9F"/>
    <w:multiLevelType w:val="hybridMultilevel"/>
    <w:tmpl w:val="3BACC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602261"/>
    <w:multiLevelType w:val="hybridMultilevel"/>
    <w:tmpl w:val="2090A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A730AF0"/>
    <w:multiLevelType w:val="multilevel"/>
    <w:tmpl w:val="C60AF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1243927"/>
    <w:multiLevelType w:val="hybridMultilevel"/>
    <w:tmpl w:val="B570FD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1B03484"/>
    <w:multiLevelType w:val="hybridMultilevel"/>
    <w:tmpl w:val="C6205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2B140F8"/>
    <w:multiLevelType w:val="hybridMultilevel"/>
    <w:tmpl w:val="470AA0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432F1A99"/>
    <w:multiLevelType w:val="hybridMultilevel"/>
    <w:tmpl w:val="06765D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510316"/>
    <w:multiLevelType w:val="hybridMultilevel"/>
    <w:tmpl w:val="2A6845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75D05FB"/>
    <w:multiLevelType w:val="hybridMultilevel"/>
    <w:tmpl w:val="9C923E88"/>
    <w:lvl w:ilvl="0" w:tplc="10FAA5C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BE6923"/>
    <w:multiLevelType w:val="hybridMultilevel"/>
    <w:tmpl w:val="720EFE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C4B169F"/>
    <w:multiLevelType w:val="hybridMultilevel"/>
    <w:tmpl w:val="0A7A2FF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4DEE5944"/>
    <w:multiLevelType w:val="multilevel"/>
    <w:tmpl w:val="AF8C2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5C83339"/>
    <w:multiLevelType w:val="multilevel"/>
    <w:tmpl w:val="CE96F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9B77D06"/>
    <w:multiLevelType w:val="multilevel"/>
    <w:tmpl w:val="AF8C2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C5B6178"/>
    <w:multiLevelType w:val="hybridMultilevel"/>
    <w:tmpl w:val="08002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6A2AF6"/>
    <w:multiLevelType w:val="hybridMultilevel"/>
    <w:tmpl w:val="B0C898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8A01B4E"/>
    <w:multiLevelType w:val="hybridMultilevel"/>
    <w:tmpl w:val="8E922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9650808"/>
    <w:multiLevelType w:val="hybridMultilevel"/>
    <w:tmpl w:val="7AE2906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5">
    <w:nsid w:val="6EB73957"/>
    <w:multiLevelType w:val="hybridMultilevel"/>
    <w:tmpl w:val="1C0A282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6">
    <w:nsid w:val="6FC701C8"/>
    <w:multiLevelType w:val="hybridMultilevel"/>
    <w:tmpl w:val="0F7C60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9377FD4"/>
    <w:multiLevelType w:val="hybridMultilevel"/>
    <w:tmpl w:val="591854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nsid w:val="79377FD5"/>
    <w:multiLevelType w:val="multilevel"/>
    <w:tmpl w:val="AF8C2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A8F118C"/>
    <w:multiLevelType w:val="hybridMultilevel"/>
    <w:tmpl w:val="CA4A23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CB66F7"/>
    <w:multiLevelType w:val="hybridMultilevel"/>
    <w:tmpl w:val="B20284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20"/>
  </w:num>
  <w:num w:numId="3">
    <w:abstractNumId w:val="6"/>
  </w:num>
  <w:num w:numId="4">
    <w:abstractNumId w:val="2"/>
  </w:num>
  <w:num w:numId="5">
    <w:abstractNumId w:val="28"/>
  </w:num>
  <w:num w:numId="6">
    <w:abstractNumId w:val="18"/>
  </w:num>
  <w:num w:numId="7">
    <w:abstractNumId w:val="22"/>
  </w:num>
  <w:num w:numId="8">
    <w:abstractNumId w:val="15"/>
  </w:num>
  <w:num w:numId="9">
    <w:abstractNumId w:val="12"/>
  </w:num>
  <w:num w:numId="10">
    <w:abstractNumId w:val="14"/>
  </w:num>
  <w:num w:numId="11">
    <w:abstractNumId w:val="30"/>
  </w:num>
  <w:num w:numId="12">
    <w:abstractNumId w:val="11"/>
  </w:num>
  <w:num w:numId="13">
    <w:abstractNumId w:val="24"/>
  </w:num>
  <w:num w:numId="14">
    <w:abstractNumId w:val="5"/>
  </w:num>
  <w:num w:numId="15">
    <w:abstractNumId w:val="29"/>
  </w:num>
  <w:num w:numId="16">
    <w:abstractNumId w:val="4"/>
  </w:num>
  <w:num w:numId="17">
    <w:abstractNumId w:val="27"/>
  </w:num>
  <w:num w:numId="18">
    <w:abstractNumId w:val="3"/>
  </w:num>
  <w:num w:numId="19">
    <w:abstractNumId w:val="25"/>
  </w:num>
  <w:num w:numId="20">
    <w:abstractNumId w:val="8"/>
  </w:num>
  <w:num w:numId="21">
    <w:abstractNumId w:val="10"/>
  </w:num>
  <w:num w:numId="22">
    <w:abstractNumId w:val="17"/>
  </w:num>
  <w:num w:numId="23">
    <w:abstractNumId w:val="21"/>
  </w:num>
  <w:num w:numId="24">
    <w:abstractNumId w:val="19"/>
  </w:num>
  <w:num w:numId="25">
    <w:abstractNumId w:val="1"/>
  </w:num>
  <w:num w:numId="26">
    <w:abstractNumId w:val="13"/>
  </w:num>
  <w:num w:numId="27">
    <w:abstractNumId w:val="16"/>
  </w:num>
  <w:num w:numId="28">
    <w:abstractNumId w:val="7"/>
  </w:num>
  <w:num w:numId="29">
    <w:abstractNumId w:val="26"/>
  </w:num>
  <w:num w:numId="30">
    <w:abstractNumId w:val="23"/>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06566A"/>
    <w:rsid w:val="00004F5D"/>
    <w:rsid w:val="00005523"/>
    <w:rsid w:val="00064DC9"/>
    <w:rsid w:val="0006566A"/>
    <w:rsid w:val="00067169"/>
    <w:rsid w:val="00090930"/>
    <w:rsid w:val="000D52C8"/>
    <w:rsid w:val="00113758"/>
    <w:rsid w:val="00114C5E"/>
    <w:rsid w:val="001A130A"/>
    <w:rsid w:val="001D29B6"/>
    <w:rsid w:val="001E65B9"/>
    <w:rsid w:val="00204E3D"/>
    <w:rsid w:val="00206209"/>
    <w:rsid w:val="0023125A"/>
    <w:rsid w:val="0025179A"/>
    <w:rsid w:val="00254C50"/>
    <w:rsid w:val="002553E6"/>
    <w:rsid w:val="00260417"/>
    <w:rsid w:val="00262B24"/>
    <w:rsid w:val="002669E2"/>
    <w:rsid w:val="002A0173"/>
    <w:rsid w:val="002F72A3"/>
    <w:rsid w:val="003230E1"/>
    <w:rsid w:val="003362AA"/>
    <w:rsid w:val="00343C7F"/>
    <w:rsid w:val="00377068"/>
    <w:rsid w:val="0037715D"/>
    <w:rsid w:val="0038614A"/>
    <w:rsid w:val="003F1233"/>
    <w:rsid w:val="00401699"/>
    <w:rsid w:val="004226BB"/>
    <w:rsid w:val="004263EF"/>
    <w:rsid w:val="00431951"/>
    <w:rsid w:val="004422C6"/>
    <w:rsid w:val="0045018B"/>
    <w:rsid w:val="00454D6F"/>
    <w:rsid w:val="00495975"/>
    <w:rsid w:val="004B39A6"/>
    <w:rsid w:val="004F10B2"/>
    <w:rsid w:val="00532787"/>
    <w:rsid w:val="00565C93"/>
    <w:rsid w:val="0057118F"/>
    <w:rsid w:val="005C5397"/>
    <w:rsid w:val="00633E3A"/>
    <w:rsid w:val="00636EAF"/>
    <w:rsid w:val="00655F9B"/>
    <w:rsid w:val="0068648C"/>
    <w:rsid w:val="00696248"/>
    <w:rsid w:val="006A5497"/>
    <w:rsid w:val="006C6BD5"/>
    <w:rsid w:val="006D0FCA"/>
    <w:rsid w:val="006E37FF"/>
    <w:rsid w:val="00760B00"/>
    <w:rsid w:val="00771DEA"/>
    <w:rsid w:val="007F7FE4"/>
    <w:rsid w:val="00834349"/>
    <w:rsid w:val="00861B34"/>
    <w:rsid w:val="008922FD"/>
    <w:rsid w:val="008C2AE6"/>
    <w:rsid w:val="008E7F95"/>
    <w:rsid w:val="00961666"/>
    <w:rsid w:val="00984571"/>
    <w:rsid w:val="00993B2E"/>
    <w:rsid w:val="00994D4B"/>
    <w:rsid w:val="009A002B"/>
    <w:rsid w:val="009A645B"/>
    <w:rsid w:val="009C1379"/>
    <w:rsid w:val="009C53CD"/>
    <w:rsid w:val="00A227E3"/>
    <w:rsid w:val="00A543A7"/>
    <w:rsid w:val="00A64882"/>
    <w:rsid w:val="00A708DB"/>
    <w:rsid w:val="00A97C38"/>
    <w:rsid w:val="00AC26D9"/>
    <w:rsid w:val="00AC6C96"/>
    <w:rsid w:val="00B14C91"/>
    <w:rsid w:val="00B84ECE"/>
    <w:rsid w:val="00BA793B"/>
    <w:rsid w:val="00BF409D"/>
    <w:rsid w:val="00BF6CA8"/>
    <w:rsid w:val="00C0531F"/>
    <w:rsid w:val="00C24179"/>
    <w:rsid w:val="00C47A38"/>
    <w:rsid w:val="00C64DD4"/>
    <w:rsid w:val="00C7551F"/>
    <w:rsid w:val="00C80582"/>
    <w:rsid w:val="00CC00F0"/>
    <w:rsid w:val="00CD16F9"/>
    <w:rsid w:val="00CD21DB"/>
    <w:rsid w:val="00D20171"/>
    <w:rsid w:val="00D33E64"/>
    <w:rsid w:val="00D45D70"/>
    <w:rsid w:val="00D626C3"/>
    <w:rsid w:val="00D7081E"/>
    <w:rsid w:val="00DA092E"/>
    <w:rsid w:val="00DC6E37"/>
    <w:rsid w:val="00DE7293"/>
    <w:rsid w:val="00E4786B"/>
    <w:rsid w:val="00E52A89"/>
    <w:rsid w:val="00E676CF"/>
    <w:rsid w:val="00E936D3"/>
    <w:rsid w:val="00EF177C"/>
    <w:rsid w:val="00F40BBB"/>
    <w:rsid w:val="00F600BF"/>
    <w:rsid w:val="00F635DF"/>
    <w:rsid w:val="00F6439C"/>
    <w:rsid w:val="00F64BE0"/>
    <w:rsid w:val="00FC6B52"/>
    <w:rsid w:val="00FE32C7"/>
    <w:rsid w:val="00FE4BAF"/>
    <w:rsid w:val="00FF03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4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2C6"/>
    <w:pPr>
      <w:ind w:left="720"/>
      <w:contextualSpacing/>
    </w:pPr>
  </w:style>
  <w:style w:type="paragraph" w:styleId="a4">
    <w:name w:val="header"/>
    <w:basedOn w:val="a"/>
    <w:link w:val="a5"/>
    <w:uiPriority w:val="99"/>
    <w:semiHidden/>
    <w:unhideWhenUsed/>
    <w:rsid w:val="00984571"/>
    <w:pPr>
      <w:tabs>
        <w:tab w:val="center" w:pos="4677"/>
        <w:tab w:val="right" w:pos="9355"/>
      </w:tabs>
    </w:pPr>
  </w:style>
  <w:style w:type="character" w:customStyle="1" w:styleId="a5">
    <w:name w:val="Верхний колонтитул Знак"/>
    <w:basedOn w:val="a0"/>
    <w:link w:val="a4"/>
    <w:uiPriority w:val="99"/>
    <w:semiHidden/>
    <w:rsid w:val="00984571"/>
  </w:style>
  <w:style w:type="paragraph" w:styleId="a6">
    <w:name w:val="footer"/>
    <w:basedOn w:val="a"/>
    <w:link w:val="a7"/>
    <w:uiPriority w:val="99"/>
    <w:semiHidden/>
    <w:unhideWhenUsed/>
    <w:rsid w:val="00984571"/>
    <w:pPr>
      <w:tabs>
        <w:tab w:val="center" w:pos="4677"/>
        <w:tab w:val="right" w:pos="9355"/>
      </w:tabs>
    </w:pPr>
  </w:style>
  <w:style w:type="character" w:customStyle="1" w:styleId="a7">
    <w:name w:val="Нижний колонтитул Знак"/>
    <w:basedOn w:val="a0"/>
    <w:link w:val="a6"/>
    <w:uiPriority w:val="99"/>
    <w:semiHidden/>
    <w:rsid w:val="00984571"/>
  </w:style>
  <w:style w:type="paragraph" w:styleId="a8">
    <w:name w:val="endnote text"/>
    <w:basedOn w:val="a"/>
    <w:link w:val="a9"/>
    <w:uiPriority w:val="99"/>
    <w:semiHidden/>
    <w:unhideWhenUsed/>
    <w:rsid w:val="00D33E64"/>
    <w:rPr>
      <w:sz w:val="20"/>
      <w:szCs w:val="20"/>
    </w:rPr>
  </w:style>
  <w:style w:type="character" w:customStyle="1" w:styleId="a9">
    <w:name w:val="Текст концевой сноски Знак"/>
    <w:basedOn w:val="a0"/>
    <w:link w:val="a8"/>
    <w:uiPriority w:val="99"/>
    <w:semiHidden/>
    <w:rsid w:val="00D33E64"/>
    <w:rPr>
      <w:sz w:val="20"/>
      <w:szCs w:val="20"/>
    </w:rPr>
  </w:style>
  <w:style w:type="character" w:styleId="aa">
    <w:name w:val="endnote reference"/>
    <w:basedOn w:val="a0"/>
    <w:uiPriority w:val="99"/>
    <w:semiHidden/>
    <w:unhideWhenUsed/>
    <w:rsid w:val="00D33E64"/>
    <w:rPr>
      <w:vertAlign w:val="superscript"/>
    </w:rPr>
  </w:style>
  <w:style w:type="character" w:styleId="ab">
    <w:name w:val="Hyperlink"/>
    <w:basedOn w:val="a0"/>
    <w:uiPriority w:val="99"/>
    <w:unhideWhenUsed/>
    <w:rsid w:val="0057118F"/>
    <w:rPr>
      <w:color w:val="0000FF" w:themeColor="hyperlink"/>
      <w:u w:val="single"/>
    </w:rPr>
  </w:style>
  <w:style w:type="paragraph" w:styleId="ac">
    <w:name w:val="Balloon Text"/>
    <w:basedOn w:val="a"/>
    <w:link w:val="ad"/>
    <w:uiPriority w:val="99"/>
    <w:semiHidden/>
    <w:unhideWhenUsed/>
    <w:rsid w:val="00FF0325"/>
    <w:rPr>
      <w:rFonts w:ascii="Tahoma" w:hAnsi="Tahoma" w:cs="Tahoma"/>
      <w:sz w:val="16"/>
      <w:szCs w:val="16"/>
    </w:rPr>
  </w:style>
  <w:style w:type="character" w:customStyle="1" w:styleId="ad">
    <w:name w:val="Текст выноски Знак"/>
    <w:basedOn w:val="a0"/>
    <w:link w:val="ac"/>
    <w:uiPriority w:val="99"/>
    <w:semiHidden/>
    <w:rsid w:val="00FF03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8F685-67F4-442E-B749-70FF3907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5</Pages>
  <Words>2901</Words>
  <Characters>16541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4</cp:revision>
  <dcterms:created xsi:type="dcterms:W3CDTF">2017-12-30T16:58:00Z</dcterms:created>
  <dcterms:modified xsi:type="dcterms:W3CDTF">2018-01-07T17:44:00Z</dcterms:modified>
</cp:coreProperties>
</file>